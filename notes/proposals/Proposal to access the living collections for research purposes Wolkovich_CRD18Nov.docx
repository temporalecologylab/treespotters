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DCD76" w14:textId="77777777" w:rsidR="00BC2B07" w:rsidRPr="00A25A5A" w:rsidRDefault="00BC2B07" w:rsidP="00BC2B07">
      <w:pPr>
        <w:pStyle w:val="NoSpacing"/>
        <w:rPr>
          <w:rFonts w:asciiTheme="majorHAnsi" w:hAnsiTheme="majorHAnsi" w:cstheme="majorHAnsi"/>
        </w:rPr>
      </w:pPr>
    </w:p>
    <w:p w14:paraId="0DB06E40" w14:textId="77777777" w:rsidR="00C0583F" w:rsidRPr="00A25A5A" w:rsidRDefault="00C0583F" w:rsidP="00BC2B07">
      <w:pPr>
        <w:pStyle w:val="NoSpacing"/>
        <w:jc w:val="center"/>
        <w:rPr>
          <w:rFonts w:asciiTheme="majorHAnsi" w:hAnsiTheme="majorHAnsi" w:cstheme="majorHAnsi"/>
          <w:b/>
          <w:smallCaps/>
        </w:rPr>
      </w:pPr>
    </w:p>
    <w:p w14:paraId="7C0B0F36" w14:textId="7BAFAA46" w:rsidR="00C0583F" w:rsidRPr="00A25A5A" w:rsidRDefault="00C0583F" w:rsidP="00BC2B07">
      <w:pPr>
        <w:pStyle w:val="NoSpacing"/>
        <w:jc w:val="center"/>
        <w:rPr>
          <w:rFonts w:asciiTheme="majorHAnsi" w:hAnsiTheme="majorHAnsi" w:cstheme="majorHAnsi"/>
          <w:b/>
          <w:smallCaps/>
        </w:rPr>
      </w:pPr>
      <w:r w:rsidRPr="00A25A5A">
        <w:rPr>
          <w:rFonts w:asciiTheme="majorHAnsi" w:hAnsiTheme="majorHAnsi" w:cstheme="majorHAnsi"/>
          <w:b/>
          <w:smallCaps/>
          <w:noProof/>
        </w:rPr>
        <mc:AlternateContent>
          <mc:Choice Requires="wps">
            <w:drawing>
              <wp:anchor distT="45720" distB="45720" distL="114300" distR="114300" simplePos="0" relativeHeight="251661824" behindDoc="0" locked="0" layoutInCell="1" allowOverlap="1" wp14:anchorId="2D91DBE8" wp14:editId="78D0D00E">
                <wp:simplePos x="0" y="0"/>
                <wp:positionH relativeFrom="column">
                  <wp:posOffset>4029075</wp:posOffset>
                </wp:positionH>
                <wp:positionV relativeFrom="paragraph">
                  <wp:posOffset>13335</wp:posOffset>
                </wp:positionV>
                <wp:extent cx="1990725" cy="1114425"/>
                <wp:effectExtent l="0" t="0" r="9525"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1114425"/>
                        </a:xfrm>
                        <a:prstGeom prst="rect">
                          <a:avLst/>
                        </a:prstGeom>
                        <a:solidFill>
                          <a:srgbClr val="FFFFFF"/>
                        </a:solidFill>
                        <a:ln w="9525">
                          <a:noFill/>
                          <a:miter lim="800000"/>
                          <a:headEnd/>
                          <a:tailEnd/>
                        </a:ln>
                      </wps:spPr>
                      <wps:txbx>
                        <w:txbxContent>
                          <w:p w14:paraId="21E85E75" w14:textId="77777777" w:rsidR="00C0583F" w:rsidRPr="00C0583F" w:rsidRDefault="00C0583F" w:rsidP="00C0583F">
                            <w:pPr>
                              <w:spacing w:after="0" w:line="240" w:lineRule="auto"/>
                              <w:rPr>
                                <w:sz w:val="20"/>
                                <w:szCs w:val="20"/>
                              </w:rPr>
                            </w:pPr>
                            <w:r w:rsidRPr="00C0583F">
                              <w:rPr>
                                <w:sz w:val="20"/>
                                <w:szCs w:val="20"/>
                              </w:rPr>
                              <w:t>Curation Department</w:t>
                            </w:r>
                          </w:p>
                          <w:p w14:paraId="6A7C625A" w14:textId="77777777" w:rsidR="00C0583F" w:rsidRPr="00C0583F" w:rsidRDefault="00C0583F" w:rsidP="00C0583F">
                            <w:pPr>
                              <w:spacing w:after="0" w:line="240" w:lineRule="auto"/>
                              <w:rPr>
                                <w:sz w:val="20"/>
                                <w:szCs w:val="20"/>
                              </w:rPr>
                            </w:pPr>
                            <w:r w:rsidRPr="00C0583F">
                              <w:rPr>
                                <w:sz w:val="20"/>
                                <w:szCs w:val="20"/>
                              </w:rPr>
                              <w:t>125 Arborway</w:t>
                            </w:r>
                          </w:p>
                          <w:p w14:paraId="40D60B36" w14:textId="77777777" w:rsidR="00C0583F" w:rsidRPr="00C0583F" w:rsidRDefault="00C0583F" w:rsidP="00C0583F">
                            <w:pPr>
                              <w:spacing w:after="0" w:line="240" w:lineRule="auto"/>
                              <w:rPr>
                                <w:sz w:val="20"/>
                                <w:szCs w:val="20"/>
                              </w:rPr>
                            </w:pPr>
                            <w:r w:rsidRPr="00C0583F">
                              <w:rPr>
                                <w:sz w:val="20"/>
                                <w:szCs w:val="20"/>
                              </w:rPr>
                              <w:t>Boston, MA 02130-3500</w:t>
                            </w:r>
                          </w:p>
                          <w:p w14:paraId="6E78DB66" w14:textId="77777777" w:rsidR="00C0583F" w:rsidRPr="00C0583F" w:rsidRDefault="00C0583F" w:rsidP="00C0583F">
                            <w:pPr>
                              <w:spacing w:after="0" w:line="240" w:lineRule="auto"/>
                              <w:rPr>
                                <w:sz w:val="20"/>
                                <w:szCs w:val="20"/>
                              </w:rPr>
                            </w:pPr>
                            <w:proofErr w:type="spellStart"/>
                            <w:r w:rsidRPr="00C0583F">
                              <w:rPr>
                                <w:sz w:val="20"/>
                                <w:szCs w:val="20"/>
                              </w:rPr>
                              <w:t>tel</w:t>
                            </w:r>
                            <w:proofErr w:type="spellEnd"/>
                            <w:r w:rsidRPr="00C0583F">
                              <w:rPr>
                                <w:sz w:val="20"/>
                                <w:szCs w:val="20"/>
                              </w:rPr>
                              <w:t>: 617.384.5454</w:t>
                            </w:r>
                          </w:p>
                          <w:p w14:paraId="2D85CE85" w14:textId="77777777" w:rsidR="00C0583F" w:rsidRPr="00C0583F" w:rsidRDefault="00C0583F" w:rsidP="00C0583F">
                            <w:pPr>
                              <w:spacing w:after="0" w:line="240" w:lineRule="auto"/>
                              <w:rPr>
                                <w:sz w:val="20"/>
                                <w:szCs w:val="20"/>
                              </w:rPr>
                            </w:pPr>
                            <w:r w:rsidRPr="00C0583F">
                              <w:rPr>
                                <w:sz w:val="20"/>
                                <w:szCs w:val="20"/>
                              </w:rPr>
                              <w:t>fax: 617.524.1418</w:t>
                            </w:r>
                          </w:p>
                          <w:p w14:paraId="01507E8A" w14:textId="77777777" w:rsidR="00C0583F" w:rsidRPr="00C0583F" w:rsidRDefault="00C0583F" w:rsidP="00C0583F">
                            <w:pPr>
                              <w:spacing w:after="0" w:line="240" w:lineRule="auto"/>
                              <w:rPr>
                                <w:sz w:val="20"/>
                                <w:szCs w:val="20"/>
                              </w:rPr>
                            </w:pPr>
                            <w:hyperlink r:id="rId8" w:history="1">
                              <w:r w:rsidRPr="00C0583F">
                                <w:rPr>
                                  <w:color w:val="0563C1" w:themeColor="hyperlink"/>
                                  <w:sz w:val="20"/>
                                  <w:szCs w:val="20"/>
                                  <w:u w:val="single"/>
                                </w:rPr>
                                <w:t>www.arboretum.harvard.edu</w:t>
                              </w:r>
                            </w:hyperlink>
                          </w:p>
                          <w:p w14:paraId="11193E07" w14:textId="0E8933B7" w:rsidR="00C0583F" w:rsidRDefault="00C058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91DBE8" id="_x0000_t202" coordsize="21600,21600" o:spt="202" path="m,l,21600r21600,l21600,xe">
                <v:stroke joinstyle="miter"/>
                <v:path gradientshapeok="t" o:connecttype="rect"/>
              </v:shapetype>
              <v:shape id="Text Box 2" o:spid="_x0000_s1026" type="#_x0000_t202" style="position:absolute;left:0;text-align:left;margin-left:317.25pt;margin-top:1.05pt;width:156.75pt;height:87.7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" stroked="f">
                <v:textbox>
                  <w:txbxContent>
                    <w:p w14:paraId="21E85E75" w14:textId="77777777" w:rsidR="00C0583F" w:rsidRPr="00C0583F" w:rsidRDefault="00C0583F" w:rsidP="00C0583F">
                      <w:pPr>
                        <w:spacing w:after="0" w:line="240" w:lineRule="auto"/>
                        <w:rPr>
                          <w:sz w:val="20"/>
                          <w:szCs w:val="20"/>
                        </w:rPr>
                      </w:pPr>
                      <w:r w:rsidRPr="00C0583F">
                        <w:rPr>
                          <w:sz w:val="20"/>
                          <w:szCs w:val="20"/>
                        </w:rPr>
                        <w:t>Curation Department</w:t>
                      </w:r>
                    </w:p>
                    <w:p w14:paraId="6A7C625A" w14:textId="77777777" w:rsidR="00C0583F" w:rsidRPr="00C0583F" w:rsidRDefault="00C0583F" w:rsidP="00C0583F">
                      <w:pPr>
                        <w:spacing w:after="0" w:line="240" w:lineRule="auto"/>
                        <w:rPr>
                          <w:sz w:val="20"/>
                          <w:szCs w:val="20"/>
                        </w:rPr>
                      </w:pPr>
                      <w:r w:rsidRPr="00C0583F">
                        <w:rPr>
                          <w:sz w:val="20"/>
                          <w:szCs w:val="20"/>
                        </w:rPr>
                        <w:t>125 Arborway</w:t>
                      </w:r>
                    </w:p>
                    <w:p w14:paraId="40D60B36" w14:textId="77777777" w:rsidR="00C0583F" w:rsidRPr="00C0583F" w:rsidRDefault="00C0583F" w:rsidP="00C0583F">
                      <w:pPr>
                        <w:spacing w:after="0" w:line="240" w:lineRule="auto"/>
                        <w:rPr>
                          <w:sz w:val="20"/>
                          <w:szCs w:val="20"/>
                        </w:rPr>
                      </w:pPr>
                      <w:r w:rsidRPr="00C0583F">
                        <w:rPr>
                          <w:sz w:val="20"/>
                          <w:szCs w:val="20"/>
                        </w:rPr>
                        <w:t>Boston, MA 02130-3500</w:t>
                      </w:r>
                    </w:p>
                    <w:p w14:paraId="6E78DB66" w14:textId="77777777" w:rsidR="00C0583F" w:rsidRPr="00C0583F" w:rsidRDefault="00C0583F" w:rsidP="00C0583F">
                      <w:pPr>
                        <w:spacing w:after="0" w:line="240" w:lineRule="auto"/>
                        <w:rPr>
                          <w:sz w:val="20"/>
                          <w:szCs w:val="20"/>
                        </w:rPr>
                      </w:pPr>
                      <w:r w:rsidRPr="00C0583F">
                        <w:rPr>
                          <w:sz w:val="20"/>
                          <w:szCs w:val="20"/>
                        </w:rPr>
                        <w:t>tel: 617.384.5454</w:t>
                      </w:r>
                    </w:p>
                    <w:p w14:paraId="2D85CE85" w14:textId="77777777" w:rsidR="00C0583F" w:rsidRPr="00C0583F" w:rsidRDefault="00C0583F" w:rsidP="00C0583F">
                      <w:pPr>
                        <w:spacing w:after="0" w:line="240" w:lineRule="auto"/>
                        <w:rPr>
                          <w:sz w:val="20"/>
                          <w:szCs w:val="20"/>
                        </w:rPr>
                      </w:pPr>
                      <w:r w:rsidRPr="00C0583F">
                        <w:rPr>
                          <w:sz w:val="20"/>
                          <w:szCs w:val="20"/>
                        </w:rPr>
                        <w:t>fax: 617.524.1418</w:t>
                      </w:r>
                    </w:p>
                    <w:p w14:paraId="01507E8A" w14:textId="77777777" w:rsidR="00C0583F" w:rsidRPr="00C0583F" w:rsidRDefault="00711CCF" w:rsidP="00C0583F">
                      <w:pPr>
                        <w:spacing w:after="0" w:line="240" w:lineRule="auto"/>
                        <w:rPr>
                          <w:sz w:val="20"/>
                          <w:szCs w:val="20"/>
                        </w:rPr>
                      </w:pPr>
                      <w:hyperlink r:id="rId9" w:history="1">
                        <w:r w:rsidR="00C0583F" w:rsidRPr="00C0583F">
                          <w:rPr>
                            <w:color w:val="0563C1" w:themeColor="hyperlink"/>
                            <w:sz w:val="20"/>
                            <w:szCs w:val="20"/>
                            <w:u w:val="single"/>
                          </w:rPr>
                          <w:t>www.arboretum.harvard.edu</w:t>
                        </w:r>
                      </w:hyperlink>
                    </w:p>
                    <w:p w14:paraId="11193E07" w14:textId="0E8933B7" w:rsidR="00C0583F" w:rsidRDefault="00C0583F"/>
                  </w:txbxContent>
                </v:textbox>
                <w10:wrap type="square"/>
              </v:shape>
            </w:pict>
          </mc:Fallback>
        </mc:AlternateContent>
      </w:r>
      <w:r w:rsidRPr="00A25A5A">
        <w:rPr>
          <w:rFonts w:asciiTheme="majorHAnsi" w:hAnsiTheme="majorHAnsi" w:cstheme="majorHAnsi"/>
          <w:b/>
          <w:smallCaps/>
          <w:noProof/>
        </w:rPr>
        <mc:AlternateContent>
          <mc:Choice Requires="wps">
            <w:drawing>
              <wp:anchor distT="45720" distB="45720" distL="114300" distR="114300" simplePos="0" relativeHeight="251656704" behindDoc="0" locked="0" layoutInCell="1" allowOverlap="1" wp14:anchorId="0E1F7C2C" wp14:editId="3760A150">
                <wp:simplePos x="0" y="0"/>
                <wp:positionH relativeFrom="column">
                  <wp:posOffset>0</wp:posOffset>
                </wp:positionH>
                <wp:positionV relativeFrom="paragraph">
                  <wp:posOffset>13970</wp:posOffset>
                </wp:positionV>
                <wp:extent cx="24193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404620"/>
                        </a:xfrm>
                        <a:prstGeom prst="rect">
                          <a:avLst/>
                        </a:prstGeom>
                        <a:noFill/>
                        <a:ln w="9525">
                          <a:noFill/>
                          <a:miter lim="800000"/>
                          <a:headEnd/>
                          <a:tailEnd/>
                        </a:ln>
                      </wps:spPr>
                      <wps:txbx>
                        <w:txbxContent>
                          <w:p w14:paraId="4703570C" w14:textId="03C442A3" w:rsidR="00C0583F" w:rsidRDefault="00C0583F">
                            <w:r w:rsidRPr="00CD0D59">
                              <w:rPr>
                                <w:rFonts w:ascii="Garamond" w:hAnsi="Garamond"/>
                                <w:noProof/>
                              </w:rPr>
                              <w:drawing>
                                <wp:inline distT="0" distB="0" distL="0" distR="0" wp14:anchorId="0C3C4240" wp14:editId="744D802A">
                                  <wp:extent cx="2210037"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7279" cy="710349"/>
                                          </a:xfrm>
                                          <a:prstGeom prst="rect">
                                            <a:avLst/>
                                          </a:prstGeom>
                                          <a:noFill/>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1F7C2C" id="_x0000_s1027" type="#_x0000_t202" style="position:absolute;left:0;text-align:left;margin-left:0;margin-top:1.1pt;width:19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" filled="f" stroked="f">
                <v:textbox style="mso-fit-shape-to-text:t">
                  <w:txbxContent>
                    <w:p w14:paraId="4703570C" w14:textId="03C442A3" w:rsidR="00C0583F" w:rsidRDefault="00C0583F">
                      <w:r w:rsidRPr="00CD0D59">
                        <w:rPr>
                          <w:rFonts w:ascii="Garamond" w:hAnsi="Garamond"/>
                          <w:noProof/>
                        </w:rPr>
                        <w:drawing>
                          <wp:inline distT="0" distB="0" distL="0" distR="0" wp14:anchorId="0C3C4240" wp14:editId="744D802A">
                            <wp:extent cx="2210037"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7279" cy="710349"/>
                                    </a:xfrm>
                                    <a:prstGeom prst="rect">
                                      <a:avLst/>
                                    </a:prstGeom>
                                    <a:noFill/>
                                  </pic:spPr>
                                </pic:pic>
                              </a:graphicData>
                            </a:graphic>
                          </wp:inline>
                        </w:drawing>
                      </w:r>
                    </w:p>
                  </w:txbxContent>
                </v:textbox>
                <w10:wrap type="square"/>
              </v:shape>
            </w:pict>
          </mc:Fallback>
        </mc:AlternateContent>
      </w:r>
    </w:p>
    <w:p w14:paraId="1E18066F" w14:textId="6E9113DB" w:rsidR="00C0583F" w:rsidRPr="00A25A5A" w:rsidRDefault="00C0583F" w:rsidP="00BC2B07">
      <w:pPr>
        <w:pStyle w:val="NoSpacing"/>
        <w:jc w:val="center"/>
        <w:rPr>
          <w:rFonts w:asciiTheme="majorHAnsi" w:hAnsiTheme="majorHAnsi" w:cstheme="majorHAnsi"/>
          <w:b/>
          <w:smallCaps/>
        </w:rPr>
      </w:pPr>
    </w:p>
    <w:p w14:paraId="1ABB88D3" w14:textId="77777777" w:rsidR="00C0583F" w:rsidRPr="00A25A5A" w:rsidRDefault="00C0583F" w:rsidP="00BC2B07">
      <w:pPr>
        <w:pStyle w:val="NoSpacing"/>
        <w:jc w:val="center"/>
        <w:rPr>
          <w:rFonts w:asciiTheme="majorHAnsi" w:hAnsiTheme="majorHAnsi" w:cstheme="majorHAnsi"/>
          <w:b/>
          <w:smallCaps/>
        </w:rPr>
      </w:pPr>
    </w:p>
    <w:p w14:paraId="54043F74" w14:textId="77777777" w:rsidR="00C0583F" w:rsidRPr="00A25A5A" w:rsidRDefault="00C0583F" w:rsidP="00BC2B07">
      <w:pPr>
        <w:pStyle w:val="NoSpacing"/>
        <w:jc w:val="center"/>
        <w:rPr>
          <w:rFonts w:asciiTheme="majorHAnsi" w:hAnsiTheme="majorHAnsi" w:cstheme="majorHAnsi"/>
          <w:b/>
          <w:smallCaps/>
        </w:rPr>
      </w:pPr>
    </w:p>
    <w:p w14:paraId="5B482208" w14:textId="77777777" w:rsidR="003335BD" w:rsidRPr="00A25A5A" w:rsidRDefault="003335BD" w:rsidP="00BC2B07">
      <w:pPr>
        <w:pStyle w:val="NoSpacing"/>
        <w:jc w:val="center"/>
        <w:rPr>
          <w:rFonts w:asciiTheme="majorHAnsi" w:hAnsiTheme="majorHAnsi" w:cstheme="majorHAnsi"/>
          <w:b/>
          <w:smallCaps/>
        </w:rPr>
      </w:pPr>
    </w:p>
    <w:p w14:paraId="7CA2C12B" w14:textId="77777777" w:rsidR="00FC2F81" w:rsidRDefault="00FC2F81" w:rsidP="00BC2B07">
      <w:pPr>
        <w:pStyle w:val="NoSpacing"/>
        <w:jc w:val="center"/>
        <w:rPr>
          <w:rFonts w:asciiTheme="majorHAnsi" w:hAnsiTheme="majorHAnsi" w:cstheme="majorHAnsi"/>
          <w:b/>
          <w:smallCaps/>
        </w:rPr>
      </w:pPr>
    </w:p>
    <w:p w14:paraId="53F06CF0" w14:textId="77777777" w:rsidR="00FC2F81" w:rsidRDefault="00FC2F81" w:rsidP="00BC2B07">
      <w:pPr>
        <w:pStyle w:val="NoSpacing"/>
        <w:jc w:val="center"/>
        <w:rPr>
          <w:rFonts w:asciiTheme="majorHAnsi" w:hAnsiTheme="majorHAnsi" w:cstheme="majorHAnsi"/>
          <w:b/>
          <w:smallCaps/>
        </w:rPr>
      </w:pPr>
    </w:p>
    <w:p w14:paraId="7CED2C0E" w14:textId="375BEB30" w:rsidR="00BC2B07" w:rsidRPr="00A25A5A" w:rsidRDefault="00BC2B07" w:rsidP="00FC2F81">
      <w:pPr>
        <w:pStyle w:val="NoSpacing"/>
        <w:jc w:val="center"/>
        <w:rPr>
          <w:rFonts w:asciiTheme="majorHAnsi" w:hAnsiTheme="majorHAnsi" w:cstheme="majorHAnsi"/>
          <w:b/>
          <w:smallCaps/>
        </w:rPr>
      </w:pPr>
      <w:r w:rsidRPr="00A25A5A">
        <w:rPr>
          <w:rFonts w:asciiTheme="majorHAnsi" w:hAnsiTheme="majorHAnsi" w:cstheme="majorHAnsi"/>
          <w:b/>
          <w:smallCaps/>
        </w:rPr>
        <w:t>Proposal to access the Arnold Arboretum Living Collections</w:t>
      </w:r>
      <w:r w:rsidR="00FC2F81">
        <w:rPr>
          <w:rFonts w:asciiTheme="majorHAnsi" w:hAnsiTheme="majorHAnsi" w:cstheme="majorHAnsi"/>
          <w:b/>
          <w:smallCaps/>
        </w:rPr>
        <w:t xml:space="preserve"> </w:t>
      </w:r>
      <w:r w:rsidRPr="00A25A5A">
        <w:rPr>
          <w:rFonts w:asciiTheme="majorHAnsi" w:hAnsiTheme="majorHAnsi" w:cstheme="majorHAnsi"/>
          <w:b/>
          <w:smallCaps/>
        </w:rPr>
        <w:t>for scholarly purposes</w:t>
      </w:r>
    </w:p>
    <w:p w14:paraId="31C00C4C" w14:textId="77777777" w:rsidR="00BC2B07" w:rsidRPr="00A25A5A" w:rsidRDefault="00BC2B07" w:rsidP="00BC2B07">
      <w:pPr>
        <w:pStyle w:val="NoSpacing"/>
        <w:jc w:val="center"/>
        <w:rPr>
          <w:rFonts w:asciiTheme="majorHAnsi" w:hAnsiTheme="majorHAnsi" w:cstheme="majorHAnsi"/>
          <w:b/>
          <w:smallCaps/>
        </w:rPr>
      </w:pPr>
    </w:p>
    <w:p w14:paraId="2FA49926" w14:textId="4B878576" w:rsidR="00BC2B07" w:rsidRPr="00A25A5A" w:rsidRDefault="00BC2B07" w:rsidP="00BC2B07">
      <w:pPr>
        <w:pStyle w:val="NoSpacing"/>
        <w:rPr>
          <w:rFonts w:asciiTheme="majorHAnsi" w:hAnsiTheme="majorHAnsi" w:cstheme="majorHAnsi"/>
        </w:rPr>
      </w:pPr>
      <w:r w:rsidRPr="00A25A5A">
        <w:rPr>
          <w:rFonts w:asciiTheme="majorHAnsi" w:hAnsiTheme="majorHAnsi" w:cstheme="majorHAnsi"/>
        </w:rPr>
        <w:t>The collections and natural areas of the Arnold Arboretum support scholarship in a wide array of disciplines; scholarship includes all forms of research projects, teaching activities, and artistic endeavors. These may involve the formal, accessioned plants in the collection, the unaccessioned or spontaneous vegetation in natural areas, as well as the environments within the 281-acre urban ecosystem</w:t>
      </w:r>
      <w:r w:rsidR="00217F86" w:rsidRPr="00A25A5A">
        <w:rPr>
          <w:rFonts w:asciiTheme="majorHAnsi" w:hAnsiTheme="majorHAnsi" w:cstheme="majorHAnsi"/>
        </w:rPr>
        <w:t xml:space="preserve">. </w:t>
      </w:r>
      <w:r w:rsidRPr="00A25A5A">
        <w:rPr>
          <w:rFonts w:asciiTheme="majorHAnsi" w:hAnsiTheme="majorHAnsi" w:cstheme="majorHAnsi"/>
        </w:rPr>
        <w:t>Prior to beginning, however, all activities must be approved</w:t>
      </w:r>
      <w:r w:rsidR="00FF1785" w:rsidRPr="00A25A5A">
        <w:rPr>
          <w:rFonts w:asciiTheme="majorHAnsi" w:hAnsiTheme="majorHAnsi" w:cstheme="majorHAnsi"/>
        </w:rPr>
        <w:t>,</w:t>
      </w:r>
      <w:r w:rsidRPr="00A25A5A">
        <w:rPr>
          <w:rFonts w:asciiTheme="majorHAnsi" w:hAnsiTheme="majorHAnsi" w:cstheme="majorHAnsi"/>
        </w:rPr>
        <w:t xml:space="preserve"> and upon completion must be documented. </w:t>
      </w:r>
    </w:p>
    <w:p w14:paraId="589422F7" w14:textId="77777777" w:rsidR="00BC2B07" w:rsidRPr="00A25A5A" w:rsidRDefault="00BC2B07" w:rsidP="00BC2B07">
      <w:pPr>
        <w:pStyle w:val="NoSpacing"/>
        <w:rPr>
          <w:rFonts w:asciiTheme="majorHAnsi" w:hAnsiTheme="majorHAnsi" w:cstheme="majorHAnsi"/>
        </w:rPr>
      </w:pPr>
    </w:p>
    <w:p w14:paraId="460E479B" w14:textId="13A91799" w:rsidR="00BC2B07" w:rsidRPr="00A25A5A" w:rsidRDefault="00BC2B07" w:rsidP="00BC2B07">
      <w:pPr>
        <w:pStyle w:val="NoSpacing"/>
        <w:rPr>
          <w:rFonts w:asciiTheme="majorHAnsi" w:hAnsiTheme="majorHAnsi" w:cstheme="majorHAnsi"/>
        </w:rPr>
      </w:pPr>
      <w:r w:rsidRPr="00A25A5A">
        <w:rPr>
          <w:rFonts w:asciiTheme="majorHAnsi" w:hAnsiTheme="majorHAnsi" w:cstheme="majorHAnsi"/>
        </w:rPr>
        <w:t xml:space="preserve">Applicants must complete and submit this proposal for review </w:t>
      </w:r>
      <w:r w:rsidRPr="00A25A5A">
        <w:rPr>
          <w:rFonts w:asciiTheme="majorHAnsi" w:hAnsiTheme="majorHAnsi" w:cstheme="majorHAnsi"/>
          <w:i/>
        </w:rPr>
        <w:t>at least</w:t>
      </w:r>
      <w:r w:rsidRPr="00A25A5A">
        <w:rPr>
          <w:rFonts w:asciiTheme="majorHAnsi" w:hAnsiTheme="majorHAnsi" w:cstheme="majorHAnsi"/>
        </w:rPr>
        <w:t xml:space="preserve"> </w:t>
      </w:r>
      <w:r w:rsidR="00677C6F" w:rsidRPr="00A25A5A">
        <w:rPr>
          <w:rFonts w:asciiTheme="majorHAnsi" w:hAnsiTheme="majorHAnsi" w:cstheme="majorHAnsi"/>
        </w:rPr>
        <w:t>five</w:t>
      </w:r>
      <w:r w:rsidRPr="00A25A5A">
        <w:rPr>
          <w:rFonts w:asciiTheme="majorHAnsi" w:hAnsiTheme="majorHAnsi" w:cstheme="majorHAnsi"/>
        </w:rPr>
        <w:t xml:space="preserve"> business days </w:t>
      </w:r>
      <w:r w:rsidR="001F586A" w:rsidRPr="00A25A5A">
        <w:rPr>
          <w:rFonts w:asciiTheme="majorHAnsi" w:hAnsiTheme="majorHAnsi" w:cstheme="majorHAnsi"/>
        </w:rPr>
        <w:t>before</w:t>
      </w:r>
      <w:r w:rsidRPr="00A25A5A">
        <w:rPr>
          <w:rFonts w:asciiTheme="majorHAnsi" w:hAnsiTheme="majorHAnsi" w:cstheme="majorHAnsi"/>
        </w:rPr>
        <w:t xml:space="preserve"> the initial access date. Submitting proposals well in advance of the </w:t>
      </w:r>
      <w:r w:rsidR="00B060F7" w:rsidRPr="00A25A5A">
        <w:rPr>
          <w:rFonts w:asciiTheme="majorHAnsi" w:hAnsiTheme="majorHAnsi" w:cstheme="majorHAnsi"/>
        </w:rPr>
        <w:t>five</w:t>
      </w:r>
      <w:r w:rsidRPr="00A25A5A">
        <w:rPr>
          <w:rFonts w:asciiTheme="majorHAnsi" w:hAnsiTheme="majorHAnsi" w:cstheme="majorHAnsi"/>
        </w:rPr>
        <w:t xml:space="preserve">-day deadline is appreciated, particularly for complex projects or those which involve </w:t>
      </w:r>
      <w:r w:rsidR="00FC2F81" w:rsidRPr="00A25A5A">
        <w:rPr>
          <w:rFonts w:asciiTheme="majorHAnsi" w:hAnsiTheme="majorHAnsi" w:cstheme="majorHAnsi"/>
        </w:rPr>
        <w:t>many</w:t>
      </w:r>
      <w:r w:rsidRPr="00A25A5A">
        <w:rPr>
          <w:rFonts w:asciiTheme="majorHAnsi" w:hAnsiTheme="majorHAnsi" w:cstheme="majorHAnsi"/>
        </w:rPr>
        <w:t xml:space="preserve"> accessions. </w:t>
      </w:r>
      <w:r w:rsidR="0042169F" w:rsidRPr="00A25A5A">
        <w:rPr>
          <w:rFonts w:asciiTheme="majorHAnsi" w:hAnsiTheme="majorHAnsi" w:cstheme="majorHAnsi"/>
        </w:rPr>
        <w:t xml:space="preserve">E-mail proposals, </w:t>
      </w:r>
      <w:r w:rsidR="0042169F" w:rsidRPr="00A25A5A">
        <w:rPr>
          <w:rFonts w:asciiTheme="majorHAnsi" w:hAnsiTheme="majorHAnsi" w:cstheme="majorHAnsi"/>
          <w:b/>
          <w:i/>
        </w:rPr>
        <w:t>as a</w:t>
      </w:r>
      <w:r w:rsidR="0042169F" w:rsidRPr="00A25A5A">
        <w:rPr>
          <w:rFonts w:asciiTheme="majorHAnsi" w:hAnsiTheme="majorHAnsi" w:cstheme="majorHAnsi"/>
          <w:b/>
        </w:rPr>
        <w:t xml:space="preserve"> Microsoft Word file</w:t>
      </w:r>
      <w:r w:rsidR="008812A5" w:rsidRPr="00A25A5A">
        <w:rPr>
          <w:rFonts w:asciiTheme="majorHAnsi" w:hAnsiTheme="majorHAnsi" w:cstheme="majorHAnsi"/>
        </w:rPr>
        <w:t>, to the appropriate contacts listed below</w:t>
      </w:r>
      <w:r w:rsidR="0042169F" w:rsidRPr="00A25A5A">
        <w:rPr>
          <w:rFonts w:asciiTheme="majorHAnsi" w:hAnsiTheme="majorHAnsi" w:cstheme="majorHAnsi"/>
        </w:rPr>
        <w:t xml:space="preserve">.  </w:t>
      </w:r>
    </w:p>
    <w:p w14:paraId="2CDDD209" w14:textId="77777777" w:rsidR="00BC2B07" w:rsidRPr="00A25A5A" w:rsidRDefault="00BC2B07" w:rsidP="00BC2B07">
      <w:pPr>
        <w:pStyle w:val="NoSpacing"/>
        <w:rPr>
          <w:rFonts w:asciiTheme="majorHAnsi" w:hAnsiTheme="majorHAnsi" w:cstheme="majorHAnsi"/>
        </w:rPr>
      </w:pPr>
    </w:p>
    <w:p w14:paraId="54CF7D1C" w14:textId="4438914B" w:rsidR="00BC2B07" w:rsidRPr="00A25A5A" w:rsidRDefault="00BC2B07" w:rsidP="00BC2B07">
      <w:pPr>
        <w:pStyle w:val="NoSpacing"/>
        <w:rPr>
          <w:rFonts w:asciiTheme="majorHAnsi" w:hAnsiTheme="majorHAnsi" w:cstheme="majorHAnsi"/>
        </w:rPr>
      </w:pPr>
      <w:r w:rsidRPr="00A25A5A">
        <w:rPr>
          <w:rFonts w:asciiTheme="majorHAnsi" w:hAnsiTheme="majorHAnsi" w:cstheme="majorHAnsi"/>
        </w:rPr>
        <w:t xml:space="preserve">All attempts will be made to support projects as they are initially proposed, however modifications may be required. All applicants will be made aware of their proposal status within </w:t>
      </w:r>
      <w:r w:rsidR="00C26FE8" w:rsidRPr="00A25A5A">
        <w:rPr>
          <w:rFonts w:asciiTheme="majorHAnsi" w:hAnsiTheme="majorHAnsi" w:cstheme="majorHAnsi"/>
        </w:rPr>
        <w:t>five</w:t>
      </w:r>
      <w:r w:rsidRPr="00A25A5A">
        <w:rPr>
          <w:rFonts w:asciiTheme="majorHAnsi" w:hAnsiTheme="majorHAnsi" w:cstheme="majorHAnsi"/>
        </w:rPr>
        <w:t xml:space="preserve"> business days of receipt of a completed proposal. Successful applicants will be </w:t>
      </w:r>
      <w:r w:rsidR="00F5760D" w:rsidRPr="00F5760D">
        <w:rPr>
          <w:rFonts w:asciiTheme="majorHAnsi" w:hAnsiTheme="majorHAnsi" w:cstheme="majorHAnsi"/>
        </w:rPr>
        <w:t>provided with</w:t>
      </w:r>
      <w:r w:rsidRPr="00A25A5A">
        <w:rPr>
          <w:rFonts w:asciiTheme="majorHAnsi" w:hAnsiTheme="majorHAnsi" w:cstheme="majorHAnsi"/>
        </w:rPr>
        <w:t xml:space="preserve"> a collections-access letter as well as </w:t>
      </w:r>
      <w:r w:rsidR="001F586A" w:rsidRPr="00A25A5A">
        <w:rPr>
          <w:rFonts w:asciiTheme="majorHAnsi" w:hAnsiTheme="majorHAnsi" w:cstheme="majorHAnsi"/>
        </w:rPr>
        <w:t>a signed</w:t>
      </w:r>
      <w:r w:rsidRPr="00A25A5A">
        <w:rPr>
          <w:rFonts w:asciiTheme="majorHAnsi" w:hAnsiTheme="majorHAnsi" w:cstheme="majorHAnsi"/>
        </w:rPr>
        <w:t xml:space="preserve"> research/collecting permit, if appropriate. Scholars are not allowed to collect from the collections</w:t>
      </w:r>
      <w:r w:rsidR="00A101F0" w:rsidRPr="00A25A5A">
        <w:rPr>
          <w:rFonts w:asciiTheme="majorHAnsi" w:hAnsiTheme="majorHAnsi" w:cstheme="majorHAnsi"/>
        </w:rPr>
        <w:t xml:space="preserve"> or conduct their study</w:t>
      </w:r>
      <w:r w:rsidRPr="00A25A5A">
        <w:rPr>
          <w:rFonts w:asciiTheme="majorHAnsi" w:hAnsiTheme="majorHAnsi" w:cstheme="majorHAnsi"/>
        </w:rPr>
        <w:t xml:space="preserve"> until approval is provided. </w:t>
      </w:r>
    </w:p>
    <w:p w14:paraId="7FFF73DB" w14:textId="77777777" w:rsidR="00BC2B07" w:rsidRDefault="00BC2B07" w:rsidP="00BC2B07">
      <w:pPr>
        <w:pStyle w:val="NoSpacing"/>
        <w:rPr>
          <w:rFonts w:asciiTheme="majorHAnsi" w:hAnsiTheme="majorHAnsi" w:cstheme="majorHAnsi"/>
        </w:rPr>
      </w:pPr>
    </w:p>
    <w:p w14:paraId="323C70FA" w14:textId="77777777" w:rsidR="001F586A" w:rsidRPr="00A25A5A" w:rsidRDefault="001F586A" w:rsidP="00BC2B07">
      <w:pPr>
        <w:pStyle w:val="NoSpacing"/>
        <w:rPr>
          <w:rFonts w:asciiTheme="majorHAnsi" w:hAnsiTheme="majorHAnsi" w:cstheme="majorHAnsi"/>
        </w:rPr>
      </w:pPr>
    </w:p>
    <w:p w14:paraId="060C8D27" w14:textId="06E24217" w:rsidR="00BC2B07" w:rsidRPr="00A25A5A" w:rsidRDefault="008812A5" w:rsidP="00BC2B07">
      <w:pPr>
        <w:pStyle w:val="NoSpacing"/>
        <w:pBdr>
          <w:bottom w:val="single" w:sz="4" w:space="1" w:color="auto"/>
        </w:pBdr>
        <w:rPr>
          <w:rFonts w:asciiTheme="majorHAnsi" w:hAnsiTheme="majorHAnsi" w:cstheme="majorHAnsi"/>
        </w:rPr>
      </w:pPr>
      <w:r w:rsidRPr="00A25A5A">
        <w:rPr>
          <w:rFonts w:asciiTheme="majorHAnsi" w:hAnsiTheme="majorHAnsi" w:cstheme="majorHAnsi"/>
        </w:rPr>
        <w:t>Please submit proposals</w:t>
      </w:r>
      <w:r w:rsidR="00056164" w:rsidRPr="00A25A5A">
        <w:rPr>
          <w:rFonts w:asciiTheme="majorHAnsi" w:hAnsiTheme="majorHAnsi" w:cstheme="majorHAnsi"/>
        </w:rPr>
        <w:t xml:space="preserve"> </w:t>
      </w:r>
      <w:r w:rsidR="00182EA0" w:rsidRPr="00A25A5A">
        <w:rPr>
          <w:rFonts w:asciiTheme="majorHAnsi" w:hAnsiTheme="majorHAnsi" w:cstheme="majorHAnsi"/>
        </w:rPr>
        <w:t>to</w:t>
      </w:r>
      <w:r w:rsidRPr="00A25A5A">
        <w:rPr>
          <w:rFonts w:asciiTheme="majorHAnsi" w:hAnsiTheme="majorHAnsi" w:cstheme="majorHAnsi"/>
        </w:rPr>
        <w:t xml:space="preserve"> </w:t>
      </w:r>
      <w:r w:rsidR="00A101F0" w:rsidRPr="00A25A5A">
        <w:rPr>
          <w:rFonts w:asciiTheme="majorHAnsi" w:hAnsiTheme="majorHAnsi" w:cstheme="majorHAnsi"/>
        </w:rPr>
        <w:t xml:space="preserve">both </w:t>
      </w:r>
      <w:r w:rsidRPr="00A25A5A">
        <w:rPr>
          <w:rFonts w:asciiTheme="majorHAnsi" w:hAnsiTheme="majorHAnsi" w:cstheme="majorHAnsi"/>
        </w:rPr>
        <w:t>Michael Dosmann and Kathryn Richardson</w:t>
      </w:r>
      <w:r w:rsidR="00BC2B07" w:rsidRPr="00A25A5A">
        <w:rPr>
          <w:rFonts w:asciiTheme="majorHAnsi" w:hAnsiTheme="majorHAnsi" w:cstheme="majorHAnsi"/>
        </w:rPr>
        <w:t>:</w:t>
      </w:r>
    </w:p>
    <w:p w14:paraId="310E2707" w14:textId="77777777" w:rsidR="00056164" w:rsidRPr="00A25A5A" w:rsidRDefault="00056164" w:rsidP="00BC2B07">
      <w:pPr>
        <w:pStyle w:val="NoSpacing"/>
        <w:pBdr>
          <w:bottom w:val="single" w:sz="4" w:space="1" w:color="auto"/>
        </w:pBdr>
        <w:rPr>
          <w:rFonts w:asciiTheme="majorHAnsi" w:hAnsiTheme="majorHAnsi" w:cstheme="majorHAnsi"/>
        </w:rPr>
      </w:pPr>
    </w:p>
    <w:p w14:paraId="2A8FB68F" w14:textId="77777777" w:rsidR="00BC2B07" w:rsidRPr="00A25A5A" w:rsidRDefault="00BC2B07" w:rsidP="00BC2B07">
      <w:pPr>
        <w:pStyle w:val="NoSpacing"/>
        <w:rPr>
          <w:rFonts w:asciiTheme="majorHAnsi" w:hAnsiTheme="majorHAnsi" w:cstheme="majorHAnsi"/>
        </w:rPr>
      </w:pPr>
    </w:p>
    <w:p w14:paraId="665B57ED" w14:textId="77777777" w:rsidR="00BC2B07" w:rsidRPr="00A25A5A" w:rsidRDefault="00BC2B07" w:rsidP="00BC2B07">
      <w:pPr>
        <w:pStyle w:val="NoSpacing"/>
        <w:rPr>
          <w:rFonts w:asciiTheme="majorHAnsi" w:hAnsiTheme="majorHAnsi" w:cstheme="majorHAnsi"/>
          <w:noProof/>
        </w:rPr>
      </w:pPr>
      <w:r w:rsidRPr="00A25A5A">
        <w:rPr>
          <w:rFonts w:asciiTheme="majorHAnsi" w:hAnsiTheme="majorHAnsi" w:cstheme="majorHAnsi"/>
          <w:noProof/>
        </w:rPr>
        <w:t>Michael Dosmann</w:t>
      </w:r>
      <w:r w:rsidRPr="00A25A5A">
        <w:rPr>
          <w:rFonts w:asciiTheme="majorHAnsi" w:hAnsiTheme="majorHAnsi" w:cstheme="majorHAnsi"/>
          <w:noProof/>
        </w:rPr>
        <w:tab/>
      </w:r>
      <w:r w:rsidRPr="00A25A5A">
        <w:rPr>
          <w:rFonts w:asciiTheme="majorHAnsi" w:hAnsiTheme="majorHAnsi" w:cstheme="majorHAnsi"/>
          <w:noProof/>
        </w:rPr>
        <w:tab/>
      </w:r>
      <w:r w:rsidRPr="00A25A5A">
        <w:rPr>
          <w:rFonts w:asciiTheme="majorHAnsi" w:hAnsiTheme="majorHAnsi" w:cstheme="majorHAnsi"/>
          <w:noProof/>
        </w:rPr>
        <w:tab/>
      </w:r>
      <w:r w:rsidRPr="00A25A5A">
        <w:rPr>
          <w:rFonts w:asciiTheme="majorHAnsi" w:hAnsiTheme="majorHAnsi" w:cstheme="majorHAnsi"/>
          <w:noProof/>
        </w:rPr>
        <w:tab/>
      </w:r>
      <w:r w:rsidRPr="00A25A5A">
        <w:rPr>
          <w:rFonts w:asciiTheme="majorHAnsi" w:hAnsiTheme="majorHAnsi" w:cstheme="majorHAnsi"/>
          <w:noProof/>
        </w:rPr>
        <w:tab/>
        <w:t>Kathryn Richardson</w:t>
      </w:r>
    </w:p>
    <w:p w14:paraId="5948FFFB" w14:textId="2F82EE51" w:rsidR="00BC2B07" w:rsidRPr="00A25A5A" w:rsidRDefault="000A5A8B" w:rsidP="00BC2B07">
      <w:pPr>
        <w:pStyle w:val="NoSpacing"/>
        <w:rPr>
          <w:rFonts w:asciiTheme="majorHAnsi" w:hAnsiTheme="majorHAnsi" w:cstheme="majorHAnsi"/>
          <w:noProof/>
        </w:rPr>
      </w:pPr>
      <w:r w:rsidRPr="00A25A5A">
        <w:rPr>
          <w:rFonts w:asciiTheme="majorHAnsi" w:hAnsiTheme="majorHAnsi" w:cstheme="majorHAnsi"/>
          <w:noProof/>
        </w:rPr>
        <w:t>Keeper</w:t>
      </w:r>
      <w:r w:rsidR="00BC2B07" w:rsidRPr="00A25A5A">
        <w:rPr>
          <w:rFonts w:asciiTheme="majorHAnsi" w:hAnsiTheme="majorHAnsi" w:cstheme="majorHAnsi"/>
          <w:noProof/>
        </w:rPr>
        <w:t xml:space="preserve"> of</w:t>
      </w:r>
      <w:r w:rsidRPr="00A25A5A">
        <w:rPr>
          <w:rFonts w:asciiTheme="majorHAnsi" w:hAnsiTheme="majorHAnsi" w:cstheme="majorHAnsi"/>
          <w:noProof/>
        </w:rPr>
        <w:t xml:space="preserve"> the</w:t>
      </w:r>
      <w:r w:rsidR="00BC2B07" w:rsidRPr="00A25A5A">
        <w:rPr>
          <w:rFonts w:asciiTheme="majorHAnsi" w:hAnsiTheme="majorHAnsi" w:cstheme="majorHAnsi"/>
          <w:noProof/>
        </w:rPr>
        <w:t xml:space="preserve"> Living Collections</w:t>
      </w:r>
      <w:r w:rsidR="00BC2B07" w:rsidRPr="00A25A5A">
        <w:rPr>
          <w:rFonts w:asciiTheme="majorHAnsi" w:hAnsiTheme="majorHAnsi" w:cstheme="majorHAnsi"/>
          <w:noProof/>
        </w:rPr>
        <w:tab/>
      </w:r>
      <w:r w:rsidR="00BC2B07" w:rsidRPr="00A25A5A">
        <w:rPr>
          <w:rFonts w:asciiTheme="majorHAnsi" w:hAnsiTheme="majorHAnsi" w:cstheme="majorHAnsi"/>
          <w:noProof/>
        </w:rPr>
        <w:tab/>
      </w:r>
      <w:r w:rsidR="00BC2B07" w:rsidRPr="00A25A5A">
        <w:rPr>
          <w:rFonts w:asciiTheme="majorHAnsi" w:hAnsiTheme="majorHAnsi" w:cstheme="majorHAnsi"/>
          <w:noProof/>
        </w:rPr>
        <w:tab/>
      </w:r>
      <w:r w:rsidR="00BC2B07" w:rsidRPr="00A25A5A">
        <w:rPr>
          <w:rFonts w:asciiTheme="majorHAnsi" w:hAnsiTheme="majorHAnsi" w:cstheme="majorHAnsi"/>
          <w:noProof/>
        </w:rPr>
        <w:tab/>
        <w:t>Curatorial Assistant</w:t>
      </w:r>
    </w:p>
    <w:p w14:paraId="609114B3" w14:textId="7F4FC63E" w:rsidR="00BC2B07" w:rsidRPr="00A25A5A" w:rsidRDefault="00BC2B07" w:rsidP="00BC2B07">
      <w:pPr>
        <w:pStyle w:val="NoSpacing"/>
        <w:rPr>
          <w:rFonts w:asciiTheme="majorHAnsi" w:hAnsiTheme="majorHAnsi" w:cstheme="majorHAnsi"/>
          <w:noProof/>
        </w:rPr>
      </w:pPr>
      <w:hyperlink r:id="rId12" w:history="1">
        <w:r w:rsidRPr="00A25A5A">
          <w:rPr>
            <w:rStyle w:val="Hyperlink"/>
            <w:rFonts w:asciiTheme="majorHAnsi" w:hAnsiTheme="majorHAnsi" w:cstheme="majorHAnsi"/>
            <w:noProof/>
          </w:rPr>
          <w:t>michael_dosmann@harvard.edu</w:t>
        </w:r>
      </w:hyperlink>
      <w:r w:rsidRPr="00A25A5A">
        <w:rPr>
          <w:rFonts w:asciiTheme="majorHAnsi" w:hAnsiTheme="majorHAnsi" w:cstheme="majorHAnsi"/>
          <w:noProof/>
        </w:rPr>
        <w:t xml:space="preserve"> </w:t>
      </w:r>
      <w:r w:rsidRPr="00A25A5A">
        <w:rPr>
          <w:rFonts w:asciiTheme="majorHAnsi" w:hAnsiTheme="majorHAnsi" w:cstheme="majorHAnsi"/>
          <w:noProof/>
        </w:rPr>
        <w:tab/>
      </w:r>
      <w:r w:rsidRPr="00A25A5A">
        <w:rPr>
          <w:rFonts w:asciiTheme="majorHAnsi" w:hAnsiTheme="majorHAnsi" w:cstheme="majorHAnsi"/>
          <w:noProof/>
        </w:rPr>
        <w:tab/>
      </w:r>
      <w:r w:rsidRPr="00A25A5A">
        <w:rPr>
          <w:rFonts w:asciiTheme="majorHAnsi" w:hAnsiTheme="majorHAnsi" w:cstheme="majorHAnsi"/>
          <w:noProof/>
        </w:rPr>
        <w:tab/>
      </w:r>
      <w:hyperlink r:id="rId13" w:history="1">
        <w:r w:rsidR="001F586A" w:rsidRPr="00517F3D">
          <w:rPr>
            <w:rStyle w:val="Hyperlink"/>
            <w:rFonts w:asciiTheme="majorHAnsi" w:hAnsiTheme="majorHAnsi" w:cstheme="majorHAnsi"/>
            <w:noProof/>
          </w:rPr>
          <w:t>kathryn_richardson@harvard.edu</w:t>
        </w:r>
      </w:hyperlink>
      <w:r w:rsidRPr="00A25A5A">
        <w:rPr>
          <w:rFonts w:asciiTheme="majorHAnsi" w:hAnsiTheme="majorHAnsi" w:cstheme="majorHAnsi"/>
          <w:noProof/>
        </w:rPr>
        <w:t xml:space="preserve"> </w:t>
      </w:r>
    </w:p>
    <w:p w14:paraId="38D41309" w14:textId="77777777" w:rsidR="00BC2B07" w:rsidRPr="00A25A5A" w:rsidRDefault="00BC2B07" w:rsidP="00BC2B07">
      <w:pPr>
        <w:pStyle w:val="NoSpacing"/>
        <w:rPr>
          <w:rFonts w:asciiTheme="majorHAnsi" w:hAnsiTheme="majorHAnsi" w:cstheme="majorHAnsi"/>
          <w:noProof/>
        </w:rPr>
      </w:pPr>
    </w:p>
    <w:p w14:paraId="1414E4D5" w14:textId="77777777" w:rsidR="00152C3E" w:rsidRPr="00A25A5A" w:rsidRDefault="00152C3E" w:rsidP="00BC2B07">
      <w:pPr>
        <w:pStyle w:val="NoSpacing"/>
        <w:rPr>
          <w:rFonts w:asciiTheme="majorHAnsi" w:hAnsiTheme="majorHAnsi" w:cstheme="majorHAnsi"/>
          <w:noProof/>
        </w:rPr>
      </w:pPr>
    </w:p>
    <w:p w14:paraId="18C59A45" w14:textId="77777777" w:rsidR="00BC2B07" w:rsidRPr="00A25A5A" w:rsidRDefault="00BC2B07" w:rsidP="00BC2B07">
      <w:pPr>
        <w:pBdr>
          <w:bottom w:val="single" w:sz="4" w:space="1" w:color="auto"/>
        </w:pBdr>
        <w:rPr>
          <w:rFonts w:asciiTheme="majorHAnsi" w:hAnsiTheme="majorHAnsi" w:cstheme="majorHAnsi"/>
          <w:b/>
          <w:i/>
          <w:sz w:val="28"/>
          <w:szCs w:val="28"/>
        </w:rPr>
      </w:pPr>
      <w:r w:rsidRPr="00A25A5A">
        <w:rPr>
          <w:rFonts w:asciiTheme="majorHAnsi" w:hAnsiTheme="majorHAnsi" w:cstheme="majorHAnsi"/>
          <w:b/>
          <w:i/>
          <w:sz w:val="28"/>
          <w:szCs w:val="28"/>
        </w:rPr>
        <w:t>Contact Information:</w:t>
      </w:r>
    </w:p>
    <w:p w14:paraId="2734DDD7" w14:textId="6C1EDB5F" w:rsidR="00DF5A5D" w:rsidRPr="002279BC" w:rsidRDefault="00BC2B07" w:rsidP="00BC2B07">
      <w:pPr>
        <w:pStyle w:val="NoSpacing"/>
        <w:rPr>
          <w:rFonts w:asciiTheme="majorHAnsi" w:hAnsiTheme="majorHAnsi" w:cstheme="majorHAnsi"/>
          <w:bCs/>
        </w:rPr>
      </w:pPr>
      <w:r w:rsidRPr="00A25A5A">
        <w:rPr>
          <w:rFonts w:asciiTheme="majorHAnsi" w:hAnsiTheme="majorHAnsi" w:cstheme="majorHAnsi"/>
          <w:b/>
        </w:rPr>
        <w:t>1. Primary Contact Name:</w:t>
      </w:r>
      <w:r w:rsidR="00DF5A5D" w:rsidRPr="00A25A5A">
        <w:rPr>
          <w:rFonts w:asciiTheme="majorHAnsi" w:hAnsiTheme="majorHAnsi" w:cstheme="majorHAnsi"/>
          <w:b/>
        </w:rPr>
        <w:t xml:space="preserve"> </w:t>
      </w:r>
      <w:r w:rsidR="00332758" w:rsidRPr="002279BC">
        <w:rPr>
          <w:rFonts w:asciiTheme="majorHAnsi" w:hAnsiTheme="majorHAnsi" w:cstheme="majorHAnsi"/>
          <w:bCs/>
        </w:rPr>
        <w:t xml:space="preserve">Elizabeth </w:t>
      </w:r>
      <w:proofErr w:type="spellStart"/>
      <w:r w:rsidR="00332758" w:rsidRPr="002279BC">
        <w:rPr>
          <w:rFonts w:asciiTheme="majorHAnsi" w:hAnsiTheme="majorHAnsi" w:cstheme="majorHAnsi"/>
          <w:bCs/>
        </w:rPr>
        <w:t>Wolkovich</w:t>
      </w:r>
      <w:proofErr w:type="spellEnd"/>
    </w:p>
    <w:p w14:paraId="13E49A5C" w14:textId="4E4BFC79" w:rsidR="00BC2B07" w:rsidRPr="00A25A5A" w:rsidRDefault="00BC2B07" w:rsidP="00BC2B07">
      <w:pPr>
        <w:pStyle w:val="NoSpacing"/>
        <w:rPr>
          <w:rFonts w:asciiTheme="majorHAnsi" w:hAnsiTheme="majorHAnsi" w:cstheme="majorHAnsi"/>
          <w:b/>
        </w:rPr>
      </w:pPr>
    </w:p>
    <w:p w14:paraId="28CD4778" w14:textId="21600BCD" w:rsidR="00DF5A5D" w:rsidRPr="002279BC" w:rsidRDefault="00BC2B07" w:rsidP="00BC2B07">
      <w:pPr>
        <w:pStyle w:val="NoSpacing"/>
        <w:rPr>
          <w:rFonts w:asciiTheme="majorHAnsi" w:hAnsiTheme="majorHAnsi" w:cstheme="majorHAnsi"/>
          <w:bCs/>
        </w:rPr>
      </w:pPr>
      <w:r w:rsidRPr="00A25A5A">
        <w:rPr>
          <w:rFonts w:asciiTheme="majorHAnsi" w:hAnsiTheme="majorHAnsi" w:cstheme="majorHAnsi"/>
          <w:b/>
        </w:rPr>
        <w:t>2. Primary Contact Email Address:</w:t>
      </w:r>
      <w:r w:rsidR="00DF5A5D" w:rsidRPr="00A25A5A">
        <w:rPr>
          <w:rFonts w:asciiTheme="majorHAnsi" w:hAnsiTheme="majorHAnsi" w:cstheme="majorHAnsi"/>
          <w:b/>
        </w:rPr>
        <w:t xml:space="preserve"> </w:t>
      </w:r>
      <w:r w:rsidR="00332758" w:rsidRPr="002279BC">
        <w:rPr>
          <w:rFonts w:asciiTheme="majorHAnsi" w:hAnsiTheme="majorHAnsi" w:cstheme="majorHAnsi"/>
          <w:bCs/>
        </w:rPr>
        <w:t>e.wolkovich@ubc.ca</w:t>
      </w:r>
    </w:p>
    <w:p w14:paraId="78A26A00" w14:textId="663B86CE" w:rsidR="00BC2B07" w:rsidRPr="00A25A5A" w:rsidRDefault="00BC2B07" w:rsidP="00BC2B07">
      <w:pPr>
        <w:pStyle w:val="NoSpacing"/>
        <w:rPr>
          <w:rFonts w:asciiTheme="majorHAnsi" w:hAnsiTheme="majorHAnsi" w:cstheme="majorHAnsi"/>
          <w:b/>
        </w:rPr>
      </w:pPr>
    </w:p>
    <w:p w14:paraId="09C96B21" w14:textId="3945E6E3" w:rsidR="00BC2B07" w:rsidRPr="002279BC" w:rsidRDefault="00BC2B07" w:rsidP="00BC2B07">
      <w:pPr>
        <w:pStyle w:val="NoSpacing"/>
        <w:rPr>
          <w:rFonts w:asciiTheme="majorHAnsi" w:hAnsiTheme="majorHAnsi" w:cstheme="majorHAnsi"/>
          <w:bCs/>
        </w:rPr>
      </w:pPr>
      <w:r w:rsidRPr="00A25A5A">
        <w:rPr>
          <w:rFonts w:asciiTheme="majorHAnsi" w:hAnsiTheme="majorHAnsi" w:cstheme="majorHAnsi"/>
          <w:b/>
        </w:rPr>
        <w:t>3. Name of Principle Investigator (if different from above):</w:t>
      </w:r>
      <w:r w:rsidR="00332758">
        <w:rPr>
          <w:rFonts w:asciiTheme="majorHAnsi" w:hAnsiTheme="majorHAnsi" w:cstheme="majorHAnsi"/>
          <w:b/>
        </w:rPr>
        <w:t xml:space="preserve"> </w:t>
      </w:r>
      <w:r w:rsidR="00332758" w:rsidRPr="002279BC">
        <w:rPr>
          <w:rFonts w:asciiTheme="majorHAnsi" w:hAnsiTheme="majorHAnsi" w:cstheme="majorHAnsi"/>
          <w:bCs/>
        </w:rPr>
        <w:t>NA</w:t>
      </w:r>
    </w:p>
    <w:p w14:paraId="4643A540" w14:textId="77777777" w:rsidR="00BC2B07" w:rsidRPr="00A25A5A" w:rsidRDefault="00BC2B07" w:rsidP="00BC2B07">
      <w:pPr>
        <w:pStyle w:val="NoSpacing"/>
        <w:rPr>
          <w:rFonts w:asciiTheme="majorHAnsi" w:hAnsiTheme="majorHAnsi" w:cstheme="majorHAnsi"/>
        </w:rPr>
      </w:pPr>
    </w:p>
    <w:p w14:paraId="2C27520E" w14:textId="05695AA7" w:rsidR="00BC2B07" w:rsidRPr="00A25A5A" w:rsidRDefault="00BC2B07" w:rsidP="00BC2B07">
      <w:pPr>
        <w:pStyle w:val="NoSpacing"/>
        <w:rPr>
          <w:rFonts w:asciiTheme="majorHAnsi" w:hAnsiTheme="majorHAnsi" w:cstheme="majorHAnsi"/>
          <w:b/>
        </w:rPr>
      </w:pPr>
      <w:r w:rsidRPr="00A25A5A">
        <w:rPr>
          <w:rFonts w:asciiTheme="majorHAnsi" w:hAnsiTheme="majorHAnsi" w:cstheme="majorHAnsi"/>
          <w:b/>
        </w:rPr>
        <w:t>4. Names and affiliation of other researchers working on project:</w:t>
      </w:r>
      <w:r w:rsidR="00332758">
        <w:rPr>
          <w:rFonts w:asciiTheme="majorHAnsi" w:hAnsiTheme="majorHAnsi" w:cstheme="majorHAnsi"/>
          <w:b/>
        </w:rPr>
        <w:t xml:space="preserve"> </w:t>
      </w:r>
      <w:r w:rsidR="00332758" w:rsidRPr="002279BC">
        <w:rPr>
          <w:rFonts w:asciiTheme="majorHAnsi" w:hAnsiTheme="majorHAnsi" w:cstheme="majorHAnsi"/>
          <w:bCs/>
        </w:rPr>
        <w:t xml:space="preserve">Christophe Rouleau-Desrochers (MSc student at UBC with </w:t>
      </w:r>
      <w:proofErr w:type="spellStart"/>
      <w:r w:rsidR="00332758" w:rsidRPr="002279BC">
        <w:rPr>
          <w:rFonts w:asciiTheme="majorHAnsi" w:hAnsiTheme="majorHAnsi" w:cstheme="majorHAnsi"/>
          <w:bCs/>
        </w:rPr>
        <w:t>Wolkovich</w:t>
      </w:r>
      <w:proofErr w:type="spellEnd"/>
      <w:r w:rsidR="00332758" w:rsidRPr="002279BC">
        <w:rPr>
          <w:rFonts w:asciiTheme="majorHAnsi" w:hAnsiTheme="majorHAnsi" w:cstheme="majorHAnsi"/>
          <w:bCs/>
        </w:rPr>
        <w:t xml:space="preserve"> lab) christophe.rouleaudesrochers@ubc.ca</w:t>
      </w:r>
    </w:p>
    <w:p w14:paraId="07780756" w14:textId="77777777" w:rsidR="00BC2B07" w:rsidRPr="00A25A5A" w:rsidRDefault="00BC2B07" w:rsidP="00BC2B07">
      <w:pPr>
        <w:pStyle w:val="NoSpacing"/>
        <w:rPr>
          <w:rFonts w:asciiTheme="majorHAnsi" w:eastAsia="Times New Roman" w:hAnsiTheme="majorHAnsi" w:cstheme="majorHAnsi"/>
          <w:b/>
        </w:rPr>
      </w:pPr>
    </w:p>
    <w:p w14:paraId="22BE12BC" w14:textId="0BCC6BF3" w:rsidR="00BC2B07" w:rsidRDefault="00BC2B07" w:rsidP="00BC2B07">
      <w:pPr>
        <w:pStyle w:val="NoSpacing"/>
        <w:rPr>
          <w:rFonts w:asciiTheme="majorHAnsi" w:eastAsia="Times New Roman" w:hAnsiTheme="majorHAnsi" w:cstheme="majorHAnsi"/>
        </w:rPr>
      </w:pPr>
      <w:r w:rsidRPr="00A25A5A">
        <w:rPr>
          <w:rFonts w:asciiTheme="majorHAnsi" w:eastAsia="Times New Roman" w:hAnsiTheme="majorHAnsi" w:cstheme="majorHAnsi"/>
          <w:b/>
        </w:rPr>
        <w:t xml:space="preserve">5. Institutional Address and phone number: </w:t>
      </w:r>
      <w:r w:rsidRPr="00A25A5A">
        <w:rPr>
          <w:rFonts w:asciiTheme="majorHAnsi" w:eastAsia="Times New Roman" w:hAnsiTheme="majorHAnsi" w:cstheme="majorHAnsi"/>
        </w:rPr>
        <w:t>If this request pertains to the shipment of materials, include a building shipping address, and not a PO Box number.</w:t>
      </w:r>
      <w:r w:rsidR="002279BC">
        <w:rPr>
          <w:rFonts w:asciiTheme="majorHAnsi" w:eastAsia="Times New Roman" w:hAnsiTheme="majorHAnsi" w:cstheme="majorHAnsi"/>
        </w:rPr>
        <w:t xml:space="preserve"> </w:t>
      </w:r>
    </w:p>
    <w:p w14:paraId="4CDC269C" w14:textId="77777777" w:rsidR="002279BC" w:rsidRDefault="002279BC" w:rsidP="00BC2B07">
      <w:pPr>
        <w:pStyle w:val="NoSpacing"/>
        <w:rPr>
          <w:rFonts w:asciiTheme="majorHAnsi" w:eastAsia="Times New Roman" w:hAnsiTheme="majorHAnsi" w:cstheme="majorHAnsi"/>
        </w:rPr>
      </w:pPr>
    </w:p>
    <w:p w14:paraId="117A2A86" w14:textId="4B87AEDB" w:rsidR="002279BC" w:rsidRDefault="002279BC" w:rsidP="00BC2B07">
      <w:pPr>
        <w:pStyle w:val="NoSpacing"/>
        <w:rPr>
          <w:rFonts w:asciiTheme="majorHAnsi" w:eastAsia="Times New Roman" w:hAnsiTheme="majorHAnsi" w:cstheme="majorHAnsi"/>
        </w:rPr>
      </w:pPr>
      <w:r>
        <w:rPr>
          <w:rFonts w:asciiTheme="majorHAnsi" w:eastAsia="Times New Roman" w:hAnsiTheme="majorHAnsi" w:cstheme="majorHAnsi"/>
        </w:rPr>
        <w:t>We do not need any items shipped, but here is information:</w:t>
      </w:r>
    </w:p>
    <w:p w14:paraId="614D85F6" w14:textId="77777777" w:rsidR="00332758" w:rsidRDefault="00332758" w:rsidP="00BC2B07">
      <w:pPr>
        <w:pStyle w:val="NoSpacing"/>
        <w:rPr>
          <w:rFonts w:asciiTheme="majorHAnsi" w:eastAsia="Times New Roman" w:hAnsiTheme="majorHAnsi" w:cstheme="majorHAnsi"/>
        </w:rPr>
      </w:pPr>
    </w:p>
    <w:p w14:paraId="1B23523F" w14:textId="77777777" w:rsidR="00332758" w:rsidRPr="00332758" w:rsidRDefault="00332758" w:rsidP="00332758">
      <w:pPr>
        <w:pStyle w:val="NoSpacing"/>
        <w:rPr>
          <w:rFonts w:asciiTheme="majorHAnsi" w:eastAsia="Times New Roman" w:hAnsiTheme="majorHAnsi" w:cstheme="majorHAnsi"/>
        </w:rPr>
      </w:pPr>
      <w:r w:rsidRPr="00332758">
        <w:rPr>
          <w:rFonts w:asciiTheme="majorHAnsi" w:eastAsia="Times New Roman" w:hAnsiTheme="majorHAnsi" w:cstheme="majorHAnsi"/>
        </w:rPr>
        <w:t>Forest and Conservation Sciences</w:t>
      </w:r>
    </w:p>
    <w:p w14:paraId="351704C4" w14:textId="77777777" w:rsidR="00332758" w:rsidRPr="00332758" w:rsidRDefault="00332758" w:rsidP="00332758">
      <w:pPr>
        <w:pStyle w:val="NoSpacing"/>
        <w:rPr>
          <w:rFonts w:asciiTheme="majorHAnsi" w:eastAsia="Times New Roman" w:hAnsiTheme="majorHAnsi" w:cstheme="majorHAnsi"/>
        </w:rPr>
      </w:pPr>
      <w:r w:rsidRPr="00332758">
        <w:rPr>
          <w:rFonts w:asciiTheme="majorHAnsi" w:eastAsia="Times New Roman" w:hAnsiTheme="majorHAnsi" w:cstheme="majorHAnsi"/>
        </w:rPr>
        <w:t>University of British Columbia</w:t>
      </w:r>
    </w:p>
    <w:p w14:paraId="4F1EB0CA" w14:textId="77777777" w:rsidR="00332758" w:rsidRPr="001E3F6D" w:rsidRDefault="00332758" w:rsidP="00332758">
      <w:pPr>
        <w:pStyle w:val="NoSpacing"/>
        <w:rPr>
          <w:rFonts w:asciiTheme="majorHAnsi" w:eastAsia="Times New Roman" w:hAnsiTheme="majorHAnsi" w:cstheme="majorHAnsi"/>
          <w:lang w:val="fr-CA"/>
        </w:rPr>
      </w:pPr>
      <w:r w:rsidRPr="001E3F6D">
        <w:rPr>
          <w:rFonts w:asciiTheme="majorHAnsi" w:eastAsia="Times New Roman" w:hAnsiTheme="majorHAnsi" w:cstheme="majorHAnsi"/>
          <w:lang w:val="fr-CA"/>
        </w:rPr>
        <w:t>3041 - 2424 Main Mall</w:t>
      </w:r>
    </w:p>
    <w:p w14:paraId="67710A33" w14:textId="77777777" w:rsidR="00332758" w:rsidRPr="001E3F6D" w:rsidRDefault="00332758" w:rsidP="00332758">
      <w:pPr>
        <w:pStyle w:val="NoSpacing"/>
        <w:rPr>
          <w:rFonts w:asciiTheme="majorHAnsi" w:eastAsia="Times New Roman" w:hAnsiTheme="majorHAnsi" w:cstheme="majorHAnsi"/>
          <w:lang w:val="fr-CA"/>
        </w:rPr>
      </w:pPr>
      <w:r w:rsidRPr="001E3F6D">
        <w:rPr>
          <w:rFonts w:asciiTheme="majorHAnsi" w:eastAsia="Times New Roman" w:hAnsiTheme="majorHAnsi" w:cstheme="majorHAnsi"/>
          <w:lang w:val="fr-CA"/>
        </w:rPr>
        <w:t>Vancouver, BC V6T 1Z4</w:t>
      </w:r>
    </w:p>
    <w:p w14:paraId="3C9E456C" w14:textId="7B2E2E0D" w:rsidR="00332758" w:rsidRPr="00A25A5A" w:rsidRDefault="00332758" w:rsidP="00BC2B07">
      <w:pPr>
        <w:pStyle w:val="NoSpacing"/>
        <w:rPr>
          <w:rFonts w:asciiTheme="majorHAnsi" w:eastAsia="Times New Roman" w:hAnsiTheme="majorHAnsi" w:cstheme="majorHAnsi"/>
        </w:rPr>
      </w:pPr>
      <w:r w:rsidRPr="00332758">
        <w:rPr>
          <w:rFonts w:asciiTheme="majorHAnsi" w:eastAsia="Times New Roman" w:hAnsiTheme="majorHAnsi" w:cstheme="majorHAnsi"/>
        </w:rPr>
        <w:t>Office: 604-827-5246</w:t>
      </w:r>
    </w:p>
    <w:p w14:paraId="15472436" w14:textId="77777777" w:rsidR="00BC2B07" w:rsidRPr="00A25A5A" w:rsidRDefault="00BC2B07" w:rsidP="00BC2B07">
      <w:pPr>
        <w:pStyle w:val="NoSpacing"/>
        <w:rPr>
          <w:rFonts w:asciiTheme="majorHAnsi" w:hAnsiTheme="majorHAnsi" w:cstheme="majorHAnsi"/>
        </w:rPr>
      </w:pPr>
    </w:p>
    <w:p w14:paraId="6544FBB7" w14:textId="77777777" w:rsidR="00BC2B07" w:rsidRDefault="00BC2B07" w:rsidP="00BC2B07">
      <w:pPr>
        <w:pStyle w:val="NoSpacing"/>
        <w:rPr>
          <w:rFonts w:asciiTheme="majorHAnsi" w:hAnsiTheme="majorHAnsi" w:cstheme="majorHAnsi"/>
        </w:rPr>
      </w:pPr>
      <w:r w:rsidRPr="00A25A5A">
        <w:rPr>
          <w:rFonts w:asciiTheme="majorHAnsi" w:hAnsiTheme="majorHAnsi" w:cstheme="majorHAnsi"/>
          <w:b/>
        </w:rPr>
        <w:t xml:space="preserve">6. Are Arboretum staff members formally collaborating with this project? </w:t>
      </w:r>
      <w:r w:rsidRPr="00A25A5A">
        <w:rPr>
          <w:rFonts w:asciiTheme="majorHAnsi" w:hAnsiTheme="majorHAnsi" w:cstheme="majorHAnsi"/>
        </w:rPr>
        <w:t>If so, please list names and describe in what capacity:</w:t>
      </w:r>
    </w:p>
    <w:p w14:paraId="482A04A0" w14:textId="77777777" w:rsidR="00332758" w:rsidRDefault="00332758" w:rsidP="00BC2B07">
      <w:pPr>
        <w:pStyle w:val="NoSpacing"/>
        <w:rPr>
          <w:rFonts w:asciiTheme="majorHAnsi" w:hAnsiTheme="majorHAnsi" w:cstheme="majorHAnsi"/>
        </w:rPr>
      </w:pPr>
    </w:p>
    <w:p w14:paraId="1701157C" w14:textId="7624C655" w:rsidR="00332758" w:rsidRPr="00A25A5A" w:rsidRDefault="00332758" w:rsidP="00BC2B07">
      <w:pPr>
        <w:pStyle w:val="NoSpacing"/>
        <w:rPr>
          <w:rFonts w:asciiTheme="majorHAnsi" w:hAnsiTheme="majorHAnsi" w:cstheme="majorHAnsi"/>
          <w:b/>
        </w:rPr>
      </w:pPr>
      <w:r>
        <w:rPr>
          <w:rFonts w:asciiTheme="majorHAnsi" w:hAnsiTheme="majorHAnsi" w:cstheme="majorHAnsi"/>
        </w:rPr>
        <w:t xml:space="preserve">Not currently, though we would be happy to collaborate if staff are interested. Additionally, this project leverage long-term data from the Tree Spotters, and </w:t>
      </w:r>
      <w:proofErr w:type="spellStart"/>
      <w:r>
        <w:rPr>
          <w:rFonts w:asciiTheme="majorHAnsi" w:hAnsiTheme="majorHAnsi" w:cstheme="majorHAnsi"/>
        </w:rPr>
        <w:t>Wolkovich</w:t>
      </w:r>
      <w:proofErr w:type="spellEnd"/>
      <w:r>
        <w:rPr>
          <w:rFonts w:asciiTheme="majorHAnsi" w:hAnsiTheme="majorHAnsi" w:cstheme="majorHAnsi"/>
        </w:rPr>
        <w:t xml:space="preserve"> is a Visiting member of OEB at Harvard. </w:t>
      </w:r>
    </w:p>
    <w:p w14:paraId="0B780487" w14:textId="77777777" w:rsidR="00BC2B07" w:rsidRPr="00A25A5A" w:rsidRDefault="00BC2B07" w:rsidP="00BC2B07">
      <w:pPr>
        <w:pStyle w:val="NoSpacing"/>
        <w:rPr>
          <w:rFonts w:asciiTheme="majorHAnsi" w:hAnsiTheme="majorHAnsi" w:cstheme="majorHAnsi"/>
          <w:sz w:val="28"/>
          <w:szCs w:val="28"/>
        </w:rPr>
      </w:pPr>
    </w:p>
    <w:p w14:paraId="16527840" w14:textId="77777777" w:rsidR="00BC2B07" w:rsidRPr="00A25A5A" w:rsidRDefault="00BC2B07" w:rsidP="00BC2B07">
      <w:pPr>
        <w:pStyle w:val="NoSpacing"/>
        <w:pBdr>
          <w:bottom w:val="single" w:sz="4" w:space="1" w:color="auto"/>
        </w:pBdr>
        <w:rPr>
          <w:rFonts w:asciiTheme="majorHAnsi" w:hAnsiTheme="majorHAnsi" w:cstheme="majorHAnsi"/>
          <w:b/>
          <w:i/>
          <w:sz w:val="28"/>
          <w:szCs w:val="28"/>
        </w:rPr>
      </w:pPr>
      <w:r w:rsidRPr="00A25A5A">
        <w:rPr>
          <w:rFonts w:asciiTheme="majorHAnsi" w:hAnsiTheme="majorHAnsi" w:cstheme="majorHAnsi"/>
          <w:b/>
          <w:i/>
          <w:sz w:val="28"/>
          <w:szCs w:val="28"/>
        </w:rPr>
        <w:t>Project Details:</w:t>
      </w:r>
    </w:p>
    <w:p w14:paraId="74DBF47B" w14:textId="77777777" w:rsidR="00BC2B07" w:rsidRPr="00A25A5A" w:rsidRDefault="00BC2B07" w:rsidP="00BC2B07">
      <w:pPr>
        <w:pStyle w:val="NoSpacing"/>
        <w:rPr>
          <w:rFonts w:asciiTheme="majorHAnsi" w:hAnsiTheme="majorHAnsi" w:cstheme="majorHAnsi"/>
          <w:b/>
          <w:i/>
        </w:rPr>
      </w:pPr>
    </w:p>
    <w:p w14:paraId="353F0C98" w14:textId="00A450C5" w:rsidR="00BC2B07" w:rsidRPr="00A25A5A" w:rsidRDefault="00BC2B07" w:rsidP="00BC2B07">
      <w:pPr>
        <w:pStyle w:val="NoSpacing"/>
        <w:rPr>
          <w:rFonts w:asciiTheme="majorHAnsi" w:hAnsiTheme="majorHAnsi" w:cstheme="majorHAnsi"/>
          <w:b/>
        </w:rPr>
      </w:pPr>
      <w:r w:rsidRPr="00A25A5A">
        <w:rPr>
          <w:rFonts w:asciiTheme="majorHAnsi" w:hAnsiTheme="majorHAnsi" w:cstheme="majorHAnsi"/>
          <w:b/>
        </w:rPr>
        <w:t>7. Project title:</w:t>
      </w:r>
      <w:r w:rsidR="00332758">
        <w:rPr>
          <w:rFonts w:asciiTheme="majorHAnsi" w:hAnsiTheme="majorHAnsi" w:cstheme="majorHAnsi"/>
          <w:b/>
        </w:rPr>
        <w:t xml:space="preserve"> </w:t>
      </w:r>
      <w:r w:rsidR="00332758" w:rsidRPr="00332758">
        <w:rPr>
          <w:rFonts w:asciiTheme="majorHAnsi" w:hAnsiTheme="majorHAnsi" w:cstheme="majorHAnsi"/>
          <w:bCs/>
        </w:rPr>
        <w:t>Do longer seasons lead to increased tree growth? A case study across species at the Arnold A</w:t>
      </w:r>
      <w:r w:rsidR="00332758">
        <w:rPr>
          <w:rFonts w:asciiTheme="majorHAnsi" w:hAnsiTheme="majorHAnsi" w:cstheme="majorHAnsi"/>
          <w:bCs/>
        </w:rPr>
        <w:t>r</w:t>
      </w:r>
      <w:r w:rsidR="00332758" w:rsidRPr="00332758">
        <w:rPr>
          <w:rFonts w:asciiTheme="majorHAnsi" w:hAnsiTheme="majorHAnsi" w:cstheme="majorHAnsi"/>
          <w:bCs/>
        </w:rPr>
        <w:t>boretum</w:t>
      </w:r>
    </w:p>
    <w:p w14:paraId="4ED2EB13" w14:textId="44E5382E" w:rsidR="00BC2B07" w:rsidRPr="00A25A5A" w:rsidRDefault="00BC2B07" w:rsidP="00BC2B07">
      <w:pPr>
        <w:pStyle w:val="NoSpacing"/>
        <w:rPr>
          <w:rFonts w:asciiTheme="majorHAnsi" w:hAnsiTheme="majorHAnsi" w:cstheme="majorHAnsi"/>
          <w:color w:val="C45911" w:themeColor="accent2" w:themeShade="BF"/>
        </w:rPr>
      </w:pPr>
    </w:p>
    <w:p w14:paraId="357F0AE5" w14:textId="613E683F" w:rsidR="00BC2B07" w:rsidRPr="00332758" w:rsidRDefault="00BC2B07" w:rsidP="00BC2B07">
      <w:pPr>
        <w:pStyle w:val="NoSpacing"/>
        <w:rPr>
          <w:rFonts w:asciiTheme="majorHAnsi" w:hAnsiTheme="majorHAnsi" w:cstheme="majorHAnsi"/>
          <w:bCs/>
        </w:rPr>
      </w:pPr>
      <w:r w:rsidRPr="00A25A5A">
        <w:rPr>
          <w:rFonts w:asciiTheme="majorHAnsi" w:hAnsiTheme="majorHAnsi" w:cstheme="majorHAnsi"/>
          <w:b/>
        </w:rPr>
        <w:t>8. Initial access date:</w:t>
      </w:r>
      <w:r w:rsidR="00332758">
        <w:rPr>
          <w:rFonts w:asciiTheme="majorHAnsi" w:hAnsiTheme="majorHAnsi" w:cstheme="majorHAnsi"/>
          <w:b/>
        </w:rPr>
        <w:t xml:space="preserve"> </w:t>
      </w:r>
      <w:r w:rsidR="00332758" w:rsidRPr="00332758">
        <w:rPr>
          <w:rFonts w:asciiTheme="majorHAnsi" w:hAnsiTheme="majorHAnsi" w:cstheme="majorHAnsi"/>
          <w:bCs/>
        </w:rPr>
        <w:t>Some flexibility, but ideally April 2025.</w:t>
      </w:r>
    </w:p>
    <w:p w14:paraId="65D1B43A" w14:textId="77777777" w:rsidR="00BC2B07" w:rsidRPr="00A25A5A" w:rsidRDefault="00BC2B07" w:rsidP="00BC2B07">
      <w:pPr>
        <w:pStyle w:val="NoSpacing"/>
        <w:rPr>
          <w:rFonts w:asciiTheme="majorHAnsi" w:hAnsiTheme="majorHAnsi" w:cstheme="majorHAnsi"/>
          <w:color w:val="C45911" w:themeColor="accent2" w:themeShade="BF"/>
        </w:rPr>
      </w:pPr>
    </w:p>
    <w:p w14:paraId="37DA8659" w14:textId="35CF7E26" w:rsidR="00BC2B07" w:rsidRPr="00A25A5A" w:rsidRDefault="00BC2B07" w:rsidP="00BC2B07">
      <w:pPr>
        <w:pStyle w:val="NoSpacing"/>
        <w:rPr>
          <w:rFonts w:asciiTheme="majorHAnsi" w:hAnsiTheme="majorHAnsi" w:cstheme="majorHAnsi"/>
          <w:b/>
        </w:rPr>
      </w:pPr>
      <w:r w:rsidRPr="00A25A5A">
        <w:rPr>
          <w:rFonts w:asciiTheme="majorHAnsi" w:hAnsiTheme="majorHAnsi" w:cstheme="majorHAnsi"/>
          <w:b/>
        </w:rPr>
        <w:t>9. Full date range if for extended periods, with intended frequency of visits/shipments:</w:t>
      </w:r>
      <w:r w:rsidR="00332758">
        <w:rPr>
          <w:rFonts w:asciiTheme="majorHAnsi" w:hAnsiTheme="majorHAnsi" w:cstheme="majorHAnsi"/>
          <w:b/>
        </w:rPr>
        <w:t xml:space="preserve"> </w:t>
      </w:r>
      <w:r w:rsidR="00332758" w:rsidRPr="00332758">
        <w:rPr>
          <w:rFonts w:asciiTheme="majorHAnsi" w:hAnsiTheme="majorHAnsi" w:cstheme="majorHAnsi"/>
          <w:bCs/>
        </w:rPr>
        <w:t xml:space="preserve">One visit of </w:t>
      </w:r>
      <w:del w:id="0" w:author="Rouleau-Desrochers, Christophe" w:date="2024-11-13T17:24:00Z" w16du:dateUtc="2024-11-14T01:24:00Z">
        <w:r w:rsidR="00332758" w:rsidRPr="00332758" w:rsidDel="001E1F08">
          <w:rPr>
            <w:rFonts w:asciiTheme="majorHAnsi" w:hAnsiTheme="majorHAnsi" w:cstheme="majorHAnsi"/>
            <w:bCs/>
          </w:rPr>
          <w:delText xml:space="preserve">up </w:delText>
        </w:r>
      </w:del>
      <w:ins w:id="1" w:author="Rouleau-Desrochers, Christophe" w:date="2024-11-13T17:24:00Z" w16du:dateUtc="2024-11-14T01:24:00Z">
        <w:r w:rsidR="001E1F08">
          <w:rPr>
            <w:rFonts w:asciiTheme="majorHAnsi" w:hAnsiTheme="majorHAnsi" w:cstheme="majorHAnsi"/>
            <w:bCs/>
          </w:rPr>
          <w:t xml:space="preserve">5-7 days if only one person works and 3-4 </w:t>
        </w:r>
      </w:ins>
      <w:ins w:id="2" w:author="Rouleau-Desrochers, Christophe" w:date="2024-11-13T17:25:00Z" w16du:dateUtc="2024-11-14T01:25:00Z">
        <w:r w:rsidR="001E1F08">
          <w:rPr>
            <w:rFonts w:asciiTheme="majorHAnsi" w:hAnsiTheme="majorHAnsi" w:cstheme="majorHAnsi"/>
            <w:bCs/>
          </w:rPr>
          <w:t>for</w:t>
        </w:r>
      </w:ins>
      <w:ins w:id="3" w:author="Rouleau-Desrochers, Christophe" w:date="2024-11-13T17:24:00Z" w16du:dateUtc="2024-11-14T01:24:00Z">
        <w:r w:rsidR="001E1F08">
          <w:rPr>
            <w:rFonts w:asciiTheme="majorHAnsi" w:hAnsiTheme="majorHAnsi" w:cstheme="majorHAnsi"/>
            <w:bCs/>
          </w:rPr>
          <w:t xml:space="preserve"> two people </w:t>
        </w:r>
      </w:ins>
      <w:r w:rsidR="00332758" w:rsidRPr="00332758">
        <w:rPr>
          <w:rFonts w:asciiTheme="majorHAnsi" w:hAnsiTheme="majorHAnsi" w:cstheme="majorHAnsi"/>
          <w:bCs/>
        </w:rPr>
        <w:t>to one week</w:t>
      </w:r>
      <w:r w:rsidR="00221DF3">
        <w:rPr>
          <w:rFonts w:asciiTheme="majorHAnsi" w:hAnsiTheme="majorHAnsi" w:cstheme="majorHAnsi"/>
          <w:bCs/>
        </w:rPr>
        <w:t xml:space="preserve"> </w:t>
      </w:r>
      <w:del w:id="4" w:author="Rouleau-Desrochers, Christophe" w:date="2024-11-13T17:25:00Z" w16du:dateUtc="2024-11-14T01:25:00Z">
        <w:r w:rsidR="00221DF3" w:rsidDel="001E1F08">
          <w:rPr>
            <w:rFonts w:asciiTheme="majorHAnsi" w:hAnsiTheme="majorHAnsi" w:cstheme="majorHAnsi"/>
            <w:bCs/>
          </w:rPr>
          <w:delText>???</w:delText>
        </w:r>
        <w:r w:rsidR="00332758" w:rsidRPr="00332758" w:rsidDel="001E1F08">
          <w:rPr>
            <w:rFonts w:asciiTheme="majorHAnsi" w:hAnsiTheme="majorHAnsi" w:cstheme="majorHAnsi"/>
            <w:bCs/>
          </w:rPr>
          <w:delText xml:space="preserve"> </w:delText>
        </w:r>
      </w:del>
      <w:r w:rsidR="00332758" w:rsidRPr="00332758">
        <w:rPr>
          <w:rFonts w:asciiTheme="majorHAnsi" w:hAnsiTheme="majorHAnsi" w:cstheme="majorHAnsi"/>
          <w:bCs/>
        </w:rPr>
        <w:t>to core trees</w:t>
      </w:r>
      <w:r w:rsidR="00332758">
        <w:rPr>
          <w:rFonts w:asciiTheme="majorHAnsi" w:hAnsiTheme="majorHAnsi" w:cstheme="majorHAnsi"/>
          <w:bCs/>
        </w:rPr>
        <w:t xml:space="preserve">, with a return short visit by </w:t>
      </w:r>
      <w:proofErr w:type="spellStart"/>
      <w:r w:rsidR="00332758">
        <w:rPr>
          <w:rFonts w:asciiTheme="majorHAnsi" w:hAnsiTheme="majorHAnsi" w:cstheme="majorHAnsi"/>
          <w:bCs/>
        </w:rPr>
        <w:t>Wolkovich</w:t>
      </w:r>
      <w:proofErr w:type="spellEnd"/>
      <w:r w:rsidR="00332758">
        <w:rPr>
          <w:rFonts w:asciiTheme="majorHAnsi" w:hAnsiTheme="majorHAnsi" w:cstheme="majorHAnsi"/>
          <w:bCs/>
        </w:rPr>
        <w:t xml:space="preserve"> once the cores have dried and can be imported to Canada for sampling. </w:t>
      </w:r>
    </w:p>
    <w:p w14:paraId="7D247317" w14:textId="4F346F8F" w:rsidR="00BC2B07" w:rsidRPr="00A25A5A" w:rsidRDefault="00BC2B07" w:rsidP="00BC2B07">
      <w:pPr>
        <w:pStyle w:val="NoSpacing"/>
        <w:rPr>
          <w:rFonts w:asciiTheme="majorHAnsi" w:hAnsiTheme="majorHAnsi" w:cstheme="majorHAnsi"/>
          <w:b/>
        </w:rPr>
      </w:pPr>
    </w:p>
    <w:p w14:paraId="6A4C7057" w14:textId="587E2401" w:rsidR="00CE4A10" w:rsidRDefault="00BC2B07" w:rsidP="00CE4A10">
      <w:pPr>
        <w:pStyle w:val="NoSpacing"/>
        <w:rPr>
          <w:rFonts w:asciiTheme="majorHAnsi" w:hAnsiTheme="majorHAnsi" w:cstheme="majorHAnsi"/>
        </w:rPr>
      </w:pPr>
      <w:r w:rsidRPr="00A25A5A">
        <w:rPr>
          <w:rFonts w:asciiTheme="majorHAnsi" w:hAnsiTheme="majorHAnsi" w:cstheme="majorHAnsi"/>
          <w:b/>
        </w:rPr>
        <w:t>10. Briefly describe the project (1 paragraph is sufficient</w:t>
      </w:r>
      <w:r w:rsidRPr="00332758">
        <w:rPr>
          <w:rFonts w:asciiTheme="majorHAnsi" w:hAnsiTheme="majorHAnsi" w:cstheme="majorHAnsi"/>
          <w:bCs/>
        </w:rPr>
        <w:t>):</w:t>
      </w:r>
      <w:r w:rsidR="00332758" w:rsidRPr="00332758">
        <w:rPr>
          <w:rFonts w:asciiTheme="majorHAnsi" w:hAnsiTheme="majorHAnsi" w:cstheme="majorHAnsi"/>
          <w:bCs/>
        </w:rPr>
        <w:t xml:space="preserve"> </w:t>
      </w:r>
      <w:r w:rsidR="00CE4A10">
        <w:rPr>
          <w:rFonts w:asciiTheme="majorHAnsi" w:hAnsiTheme="majorHAnsi" w:cstheme="majorHAnsi"/>
          <w:bCs/>
        </w:rPr>
        <w:t xml:space="preserve"> </w:t>
      </w:r>
    </w:p>
    <w:p w14:paraId="2951C10A" w14:textId="2FE6C074" w:rsidR="006D58C4" w:rsidRPr="006D58C4" w:rsidRDefault="00A97282" w:rsidP="006D58C4">
      <w:pPr>
        <w:pStyle w:val="NoSpacing"/>
        <w:rPr>
          <w:rFonts w:asciiTheme="majorHAnsi" w:hAnsiTheme="majorHAnsi" w:cstheme="majorHAnsi"/>
          <w:lang w:val="en-CA"/>
        </w:rPr>
      </w:pPr>
      <w:r>
        <w:rPr>
          <w:rFonts w:asciiTheme="majorHAnsi" w:hAnsiTheme="majorHAnsi" w:cstheme="majorHAnsi"/>
        </w:rPr>
        <w:t>Numerous studies have shown that climate change extends the growing season in many temperate ecosystems. Plants have tracked this through shifts in phenology. While the assumption that a longer growing season leads to increased growth is an intuitive one, recent evidence shows that</w:t>
      </w:r>
      <w:r w:rsidR="00DD58E0">
        <w:rPr>
          <w:rFonts w:asciiTheme="majorHAnsi" w:hAnsiTheme="majorHAnsi" w:cstheme="majorHAnsi"/>
        </w:rPr>
        <w:t xml:space="preserve"> this may not be the case.</w:t>
      </w:r>
      <w:r w:rsidR="006D58C4">
        <w:rPr>
          <w:rFonts w:asciiTheme="majorHAnsi" w:hAnsiTheme="majorHAnsi" w:cstheme="majorHAnsi"/>
        </w:rPr>
        <w:t xml:space="preserve"> </w:t>
      </w:r>
      <w:r w:rsidR="00BF0EF9">
        <w:rPr>
          <w:rFonts w:asciiTheme="majorHAnsi" w:hAnsiTheme="majorHAnsi" w:cstheme="majorHAnsi"/>
        </w:rPr>
        <w:t>In addition,</w:t>
      </w:r>
      <w:r w:rsidR="002D0BD6">
        <w:rPr>
          <w:rFonts w:asciiTheme="majorHAnsi" w:hAnsiTheme="majorHAnsi" w:cstheme="majorHAnsi"/>
        </w:rPr>
        <w:t xml:space="preserve"> changes in growing season length </w:t>
      </w:r>
      <w:r w:rsidR="00BF0EF9">
        <w:rPr>
          <w:rFonts w:asciiTheme="majorHAnsi" w:hAnsiTheme="majorHAnsi" w:cstheme="majorHAnsi"/>
        </w:rPr>
        <w:t>are</w:t>
      </w:r>
      <w:r w:rsidR="002D0BD6">
        <w:rPr>
          <w:rFonts w:asciiTheme="majorHAnsi" w:hAnsiTheme="majorHAnsi" w:cstheme="majorHAnsi"/>
        </w:rPr>
        <w:t xml:space="preserve"> likely to affect trees</w:t>
      </w:r>
      <w:r w:rsidR="00BF0EF9">
        <w:rPr>
          <w:rFonts w:asciiTheme="majorHAnsi" w:hAnsiTheme="majorHAnsi" w:cstheme="majorHAnsi"/>
        </w:rPr>
        <w:t xml:space="preserve">’ reproductive processes and this could in turn affect growth, but the strength of this relationship </w:t>
      </w:r>
      <w:r w:rsidR="002D0BD6">
        <w:rPr>
          <w:rFonts w:asciiTheme="majorHAnsi" w:hAnsiTheme="majorHAnsi" w:cstheme="majorHAnsi"/>
        </w:rPr>
        <w:t xml:space="preserve">lacks evidence. </w:t>
      </w:r>
    </w:p>
    <w:p w14:paraId="553A1AFA" w14:textId="3C1D5222" w:rsidR="00BC2B07" w:rsidRPr="00DD58E0" w:rsidRDefault="00DD58E0" w:rsidP="001E3F6D">
      <w:pPr>
        <w:pStyle w:val="NoSpacing"/>
        <w:rPr>
          <w:rFonts w:asciiTheme="majorHAnsi" w:hAnsiTheme="majorHAnsi" w:cstheme="majorHAnsi"/>
        </w:rPr>
      </w:pPr>
      <w:r>
        <w:rPr>
          <w:rFonts w:asciiTheme="majorHAnsi" w:hAnsiTheme="majorHAnsi" w:cstheme="majorHAnsi"/>
        </w:rPr>
        <w:t xml:space="preserve">Hence, we aim to couple ground phenological observations </w:t>
      </w:r>
      <w:r w:rsidR="00BF0EF9">
        <w:rPr>
          <w:rFonts w:asciiTheme="majorHAnsi" w:hAnsiTheme="majorHAnsi" w:cstheme="majorHAnsi"/>
        </w:rPr>
        <w:t>(leaf-out, flowering,</w:t>
      </w:r>
      <w:r w:rsidR="00996ECB">
        <w:rPr>
          <w:rFonts w:asciiTheme="majorHAnsi" w:hAnsiTheme="majorHAnsi" w:cstheme="majorHAnsi"/>
        </w:rPr>
        <w:t xml:space="preserve"> fruiting,</w:t>
      </w:r>
      <w:r w:rsidR="00BF0EF9">
        <w:rPr>
          <w:rFonts w:asciiTheme="majorHAnsi" w:hAnsiTheme="majorHAnsi" w:cstheme="majorHAnsi"/>
        </w:rPr>
        <w:t xml:space="preserve"> leaf </w:t>
      </w:r>
      <w:r w:rsidR="00FA024C">
        <w:rPr>
          <w:rFonts w:asciiTheme="majorHAnsi" w:hAnsiTheme="majorHAnsi" w:cstheme="majorHAnsi"/>
        </w:rPr>
        <w:t>coloring</w:t>
      </w:r>
      <w:r w:rsidR="00BF0EF9">
        <w:rPr>
          <w:rFonts w:asciiTheme="majorHAnsi" w:hAnsiTheme="majorHAnsi" w:cstheme="majorHAnsi"/>
        </w:rPr>
        <w:t xml:space="preserve">) </w:t>
      </w:r>
      <w:r>
        <w:rPr>
          <w:rFonts w:asciiTheme="majorHAnsi" w:hAnsiTheme="majorHAnsi" w:cstheme="majorHAnsi"/>
        </w:rPr>
        <w:t>with tree ring data to test how phenological</w:t>
      </w:r>
      <w:r w:rsidRPr="00DD58E0">
        <w:rPr>
          <w:rFonts w:asciiTheme="majorHAnsi" w:hAnsiTheme="majorHAnsi" w:cstheme="majorHAnsi"/>
          <w:bCs/>
        </w:rPr>
        <w:t xml:space="preserve"> </w:t>
      </w:r>
      <w:r w:rsidRPr="001E3F6D">
        <w:rPr>
          <w:rFonts w:asciiTheme="majorHAnsi" w:hAnsiTheme="majorHAnsi" w:cstheme="majorHAnsi"/>
          <w:bCs/>
        </w:rPr>
        <w:t>season length</w:t>
      </w:r>
      <w:r w:rsidR="00BF0EF9">
        <w:rPr>
          <w:rFonts w:asciiTheme="majorHAnsi" w:hAnsiTheme="majorHAnsi" w:cstheme="majorHAnsi"/>
          <w:bCs/>
        </w:rPr>
        <w:t xml:space="preserve"> and reproduction</w:t>
      </w:r>
      <w:r w:rsidRPr="001E3F6D">
        <w:rPr>
          <w:rFonts w:asciiTheme="majorHAnsi" w:hAnsiTheme="majorHAnsi" w:cstheme="majorHAnsi"/>
          <w:bCs/>
        </w:rPr>
        <w:t xml:space="preserve"> relate to growth</w:t>
      </w:r>
      <w:r>
        <w:rPr>
          <w:rFonts w:asciiTheme="majorHAnsi" w:hAnsiTheme="majorHAnsi" w:cstheme="majorHAnsi"/>
          <w:bCs/>
        </w:rPr>
        <w:t xml:space="preserve">. </w:t>
      </w:r>
      <w:r>
        <w:rPr>
          <w:rFonts w:asciiTheme="majorHAnsi" w:hAnsiTheme="majorHAnsi" w:cstheme="majorHAnsi"/>
        </w:rPr>
        <w:t xml:space="preserve">This </w:t>
      </w:r>
      <w:r w:rsidR="001E3F6D" w:rsidRPr="001E3F6D">
        <w:rPr>
          <w:rFonts w:asciiTheme="majorHAnsi" w:hAnsiTheme="majorHAnsi" w:cstheme="majorHAnsi"/>
          <w:bCs/>
        </w:rPr>
        <w:t xml:space="preserve">is a major question in fundamental biology, but also critical to forecasts of climate change itself, since most carbon models assume that plants experiencing longer seasons will sequester more carbon, but recent studies have called this assumption into question. </w:t>
      </w:r>
      <w:r w:rsidR="00BF0EF9">
        <w:rPr>
          <w:rFonts w:asciiTheme="majorHAnsi" w:hAnsiTheme="majorHAnsi" w:cstheme="majorHAnsi"/>
          <w:bCs/>
        </w:rPr>
        <w:t xml:space="preserve">We would like to take two cores per tree with phenological data from the </w:t>
      </w:r>
      <w:proofErr w:type="spellStart"/>
      <w:r w:rsidR="00BF0EF9">
        <w:rPr>
          <w:rFonts w:asciiTheme="majorHAnsi" w:hAnsiTheme="majorHAnsi" w:cstheme="majorHAnsi"/>
          <w:bCs/>
        </w:rPr>
        <w:t>treespotters</w:t>
      </w:r>
      <w:proofErr w:type="spellEnd"/>
      <w:r w:rsidR="00BF0EF9">
        <w:rPr>
          <w:rFonts w:asciiTheme="majorHAnsi" w:hAnsiTheme="majorHAnsi" w:cstheme="majorHAnsi"/>
          <w:bCs/>
        </w:rPr>
        <w:t xml:space="preserve"> program and we would </w:t>
      </w:r>
      <w:r w:rsidR="007F6F52">
        <w:rPr>
          <w:rFonts w:asciiTheme="majorHAnsi" w:hAnsiTheme="majorHAnsi" w:cstheme="majorHAnsi"/>
          <w:bCs/>
        </w:rPr>
        <w:t>standard</w:t>
      </w:r>
      <w:r w:rsidR="00BF0EF9">
        <w:rPr>
          <w:rFonts w:asciiTheme="majorHAnsi" w:hAnsiTheme="majorHAnsi" w:cstheme="majorHAnsi"/>
          <w:bCs/>
        </w:rPr>
        <w:t xml:space="preserve"> </w:t>
      </w:r>
      <w:r w:rsidR="00FA024C">
        <w:rPr>
          <w:rFonts w:asciiTheme="majorHAnsi" w:hAnsiTheme="majorHAnsi" w:cstheme="majorHAnsi"/>
          <w:bCs/>
        </w:rPr>
        <w:t xml:space="preserve">dendrochronological protocols </w:t>
      </w:r>
      <w:r w:rsidR="00BF0EF9">
        <w:rPr>
          <w:rFonts w:asciiTheme="majorHAnsi" w:hAnsiTheme="majorHAnsi" w:cstheme="majorHAnsi"/>
          <w:bCs/>
        </w:rPr>
        <w:t xml:space="preserve">to minimize damage. </w:t>
      </w:r>
    </w:p>
    <w:p w14:paraId="4A1361FE" w14:textId="77777777" w:rsidR="00A97282" w:rsidRPr="001E3F6D" w:rsidRDefault="00A97282" w:rsidP="001E3F6D">
      <w:pPr>
        <w:pStyle w:val="NoSpacing"/>
        <w:rPr>
          <w:rFonts w:asciiTheme="majorHAnsi" w:hAnsiTheme="majorHAnsi" w:cstheme="majorHAnsi"/>
          <w:bCs/>
        </w:rPr>
      </w:pPr>
    </w:p>
    <w:p w14:paraId="1F8D8710" w14:textId="77777777" w:rsidR="00996ECB" w:rsidRDefault="00BC2B07" w:rsidP="00BC2B07">
      <w:pPr>
        <w:pStyle w:val="NoSpacing"/>
        <w:rPr>
          <w:rFonts w:asciiTheme="majorHAnsi" w:hAnsiTheme="majorHAnsi" w:cstheme="majorHAnsi"/>
          <w:bCs/>
        </w:rPr>
      </w:pPr>
      <w:r w:rsidRPr="00A25A5A">
        <w:rPr>
          <w:rFonts w:asciiTheme="majorHAnsi" w:hAnsiTheme="majorHAnsi" w:cstheme="majorHAnsi"/>
          <w:b/>
        </w:rPr>
        <w:t xml:space="preserve">11. Briefly describe the necessity/importance of using the Arboretum collections for </w:t>
      </w:r>
      <w:r w:rsidR="00A101F0" w:rsidRPr="00A25A5A">
        <w:rPr>
          <w:rFonts w:asciiTheme="majorHAnsi" w:hAnsiTheme="majorHAnsi" w:cstheme="majorHAnsi"/>
          <w:b/>
        </w:rPr>
        <w:t xml:space="preserve">the </w:t>
      </w:r>
      <w:r w:rsidRPr="00A25A5A">
        <w:rPr>
          <w:rFonts w:asciiTheme="majorHAnsi" w:hAnsiTheme="majorHAnsi" w:cstheme="majorHAnsi"/>
          <w:b/>
        </w:rPr>
        <w:t xml:space="preserve">project: </w:t>
      </w:r>
      <w:r w:rsidR="00A97282">
        <w:rPr>
          <w:rFonts w:asciiTheme="majorHAnsi" w:hAnsiTheme="majorHAnsi" w:cstheme="majorHAnsi"/>
        </w:rPr>
        <w:t xml:space="preserve">From 2015 to 2020, the Tree Spotters program </w:t>
      </w:r>
      <w:r w:rsidR="00A97282" w:rsidRPr="001E3F6D">
        <w:rPr>
          <w:rFonts w:asciiTheme="majorHAnsi" w:hAnsiTheme="majorHAnsi" w:cstheme="majorHAnsi"/>
        </w:rPr>
        <w:t xml:space="preserve">trained hundreds of citizen scientists to </w:t>
      </w:r>
      <w:r w:rsidR="00A97282">
        <w:rPr>
          <w:rFonts w:asciiTheme="majorHAnsi" w:hAnsiTheme="majorHAnsi" w:cstheme="majorHAnsi"/>
        </w:rPr>
        <w:t>collect</w:t>
      </w:r>
      <w:r w:rsidR="00A97282" w:rsidRPr="001E3F6D">
        <w:rPr>
          <w:rFonts w:asciiTheme="majorHAnsi" w:hAnsiTheme="majorHAnsi" w:cstheme="majorHAnsi"/>
        </w:rPr>
        <w:t xml:space="preserve"> </w:t>
      </w:r>
      <w:r w:rsidR="00A97282">
        <w:rPr>
          <w:rFonts w:asciiTheme="majorHAnsi" w:hAnsiTheme="majorHAnsi" w:cstheme="majorHAnsi"/>
        </w:rPr>
        <w:t xml:space="preserve">phenological data from </w:t>
      </w:r>
      <w:r w:rsidR="00DD58E0">
        <w:rPr>
          <w:rFonts w:asciiTheme="majorHAnsi" w:hAnsiTheme="majorHAnsi" w:cstheme="majorHAnsi"/>
        </w:rPr>
        <w:t>57</w:t>
      </w:r>
      <w:r w:rsidR="00A97282" w:rsidRPr="001E3F6D">
        <w:rPr>
          <w:rFonts w:asciiTheme="majorHAnsi" w:hAnsiTheme="majorHAnsi" w:cstheme="majorHAnsi"/>
        </w:rPr>
        <w:t xml:space="preserve"> trees representing 1</w:t>
      </w:r>
      <w:r w:rsidR="00DD58E0">
        <w:rPr>
          <w:rFonts w:asciiTheme="majorHAnsi" w:hAnsiTheme="majorHAnsi" w:cstheme="majorHAnsi"/>
        </w:rPr>
        <w:t>1</w:t>
      </w:r>
      <w:r w:rsidR="00A97282" w:rsidRPr="001E3F6D">
        <w:rPr>
          <w:rFonts w:asciiTheme="majorHAnsi" w:hAnsiTheme="majorHAnsi" w:cstheme="majorHAnsi"/>
        </w:rPr>
        <w:t xml:space="preserve"> native species</w:t>
      </w:r>
      <w:r w:rsidR="00A97282">
        <w:rPr>
          <w:rFonts w:asciiTheme="majorHAnsi" w:hAnsiTheme="majorHAnsi" w:cstheme="majorHAnsi"/>
        </w:rPr>
        <w:t>.</w:t>
      </w:r>
      <w:r w:rsidR="00DD58E0">
        <w:rPr>
          <w:rFonts w:asciiTheme="majorHAnsi" w:hAnsiTheme="majorHAnsi" w:cstheme="majorHAnsi"/>
        </w:rPr>
        <w:t xml:space="preserve"> </w:t>
      </w:r>
      <w:r w:rsidR="00A97282">
        <w:rPr>
          <w:rFonts w:asciiTheme="majorHAnsi" w:hAnsiTheme="majorHAnsi" w:cstheme="majorHAnsi"/>
          <w:bCs/>
        </w:rPr>
        <w:t>To our knowledge, no one has coupled ground observations and growth data</w:t>
      </w:r>
      <w:r w:rsidR="006D58C4">
        <w:rPr>
          <w:rFonts w:asciiTheme="majorHAnsi" w:hAnsiTheme="majorHAnsi" w:cstheme="majorHAnsi"/>
          <w:bCs/>
        </w:rPr>
        <w:t>. H</w:t>
      </w:r>
      <w:r w:rsidR="00A97282">
        <w:rPr>
          <w:rFonts w:asciiTheme="majorHAnsi" w:hAnsiTheme="majorHAnsi" w:cstheme="majorHAnsi"/>
          <w:bCs/>
        </w:rPr>
        <w:t>ence</w:t>
      </w:r>
      <w:r w:rsidR="00FA024C">
        <w:rPr>
          <w:rFonts w:asciiTheme="majorHAnsi" w:hAnsiTheme="majorHAnsi" w:cstheme="majorHAnsi"/>
          <w:bCs/>
        </w:rPr>
        <w:t>,</w:t>
      </w:r>
      <w:r w:rsidR="00A97282">
        <w:rPr>
          <w:rFonts w:asciiTheme="majorHAnsi" w:hAnsiTheme="majorHAnsi" w:cstheme="majorHAnsi"/>
          <w:bCs/>
        </w:rPr>
        <w:t xml:space="preserve"> coring Tree Spotters individuals at the Arnold Arboretum </w:t>
      </w:r>
      <w:r w:rsidR="00A97282">
        <w:rPr>
          <w:rFonts w:asciiTheme="majorHAnsi" w:hAnsiTheme="majorHAnsi" w:cstheme="majorHAnsi"/>
          <w:bCs/>
        </w:rPr>
        <w:lastRenderedPageBreak/>
        <w:t xml:space="preserve">would allow us to test </w:t>
      </w:r>
      <w:r w:rsidR="00DD58E0">
        <w:rPr>
          <w:rFonts w:asciiTheme="majorHAnsi" w:hAnsiTheme="majorHAnsi" w:cstheme="majorHAnsi"/>
          <w:bCs/>
        </w:rPr>
        <w:t>how phenology and growth are related</w:t>
      </w:r>
      <w:r w:rsidR="00A97282">
        <w:rPr>
          <w:rFonts w:asciiTheme="majorHAnsi" w:hAnsiTheme="majorHAnsi" w:cstheme="majorHAnsi"/>
          <w:bCs/>
        </w:rPr>
        <w:t>.</w:t>
      </w:r>
      <w:r w:rsidR="006D58C4">
        <w:rPr>
          <w:rFonts w:asciiTheme="majorHAnsi" w:hAnsiTheme="majorHAnsi" w:cstheme="majorHAnsi"/>
          <w:bCs/>
        </w:rPr>
        <w:t xml:space="preserve"> This is </w:t>
      </w:r>
      <w:proofErr w:type="gramStart"/>
      <w:r w:rsidR="006D58C4">
        <w:rPr>
          <w:rFonts w:asciiTheme="majorHAnsi" w:hAnsiTheme="majorHAnsi" w:cstheme="majorHAnsi"/>
          <w:bCs/>
        </w:rPr>
        <w:t>very unique</w:t>
      </w:r>
      <w:proofErr w:type="gramEnd"/>
      <w:r w:rsidR="002D0BD6">
        <w:rPr>
          <w:rFonts w:asciiTheme="majorHAnsi" w:hAnsiTheme="majorHAnsi" w:cstheme="majorHAnsi"/>
          <w:bCs/>
        </w:rPr>
        <w:t xml:space="preserve"> data </w:t>
      </w:r>
      <w:r w:rsidR="001E1F08">
        <w:rPr>
          <w:rFonts w:asciiTheme="majorHAnsi" w:hAnsiTheme="majorHAnsi" w:cstheme="majorHAnsi"/>
          <w:bCs/>
        </w:rPr>
        <w:t>that</w:t>
      </w:r>
      <w:r w:rsidR="002D0BD6">
        <w:rPr>
          <w:rFonts w:asciiTheme="majorHAnsi" w:hAnsiTheme="majorHAnsi" w:cstheme="majorHAnsi"/>
          <w:bCs/>
        </w:rPr>
        <w:t xml:space="preserve"> could </w:t>
      </w:r>
      <w:r w:rsidR="001E1F08">
        <w:rPr>
          <w:rFonts w:asciiTheme="majorHAnsi" w:hAnsiTheme="majorHAnsi" w:cstheme="majorHAnsi"/>
          <w:bCs/>
        </w:rPr>
        <w:t xml:space="preserve">also </w:t>
      </w:r>
      <w:r w:rsidR="002D0BD6">
        <w:rPr>
          <w:rFonts w:asciiTheme="majorHAnsi" w:hAnsiTheme="majorHAnsi" w:cstheme="majorHAnsi"/>
          <w:bCs/>
        </w:rPr>
        <w:t xml:space="preserve">allow us to investigate the trade-off between growth and reproduction. </w:t>
      </w:r>
    </w:p>
    <w:p w14:paraId="4A98DAF8" w14:textId="4BE4B200" w:rsidR="006D58C4" w:rsidRDefault="002D0BD6" w:rsidP="00BC2B07">
      <w:pPr>
        <w:pStyle w:val="NoSpacing"/>
        <w:rPr>
          <w:rFonts w:asciiTheme="majorHAnsi" w:hAnsiTheme="majorHAnsi" w:cstheme="majorHAnsi"/>
          <w:bCs/>
        </w:rPr>
      </w:pPr>
      <w:r>
        <w:rPr>
          <w:rFonts w:asciiTheme="majorHAnsi" w:hAnsiTheme="majorHAnsi" w:cstheme="majorHAnsi"/>
          <w:bCs/>
        </w:rPr>
        <w:t xml:space="preserve">A study conducted at the Arboretum by our lab was published in 2018: </w:t>
      </w:r>
      <w:hyperlink r:id="rId14" w:history="1">
        <w:r w:rsidRPr="00060288">
          <w:rPr>
            <w:rStyle w:val="Hyperlink"/>
            <w:rFonts w:asciiTheme="majorHAnsi" w:hAnsiTheme="majorHAnsi" w:cstheme="majorHAnsi"/>
            <w:bCs/>
          </w:rPr>
          <w:t>https://bsapubs.onlinelibrar</w:t>
        </w:r>
        <w:r w:rsidRPr="00060288">
          <w:rPr>
            <w:rStyle w:val="Hyperlink"/>
            <w:rFonts w:asciiTheme="majorHAnsi" w:hAnsiTheme="majorHAnsi" w:cstheme="majorHAnsi"/>
            <w:bCs/>
          </w:rPr>
          <w:t>y</w:t>
        </w:r>
        <w:r w:rsidRPr="00060288">
          <w:rPr>
            <w:rStyle w:val="Hyperlink"/>
            <w:rFonts w:asciiTheme="majorHAnsi" w:hAnsiTheme="majorHAnsi" w:cstheme="majorHAnsi"/>
            <w:bCs/>
          </w:rPr>
          <w:t>.wiley.com/doi/full/10.1002/ajb2.1174</w:t>
        </w:r>
      </w:hyperlink>
    </w:p>
    <w:p w14:paraId="5B279FCA" w14:textId="7754E5C4" w:rsidR="001E1F08" w:rsidRDefault="001E1F08" w:rsidP="00BC2B07">
      <w:pPr>
        <w:pStyle w:val="NoSpacing"/>
        <w:rPr>
          <w:rFonts w:asciiTheme="majorHAnsi" w:hAnsiTheme="majorHAnsi" w:cstheme="majorHAnsi"/>
          <w:bCs/>
        </w:rPr>
      </w:pPr>
      <w:r>
        <w:rPr>
          <w:rFonts w:asciiTheme="majorHAnsi" w:hAnsiTheme="majorHAnsi" w:cstheme="majorHAnsi"/>
          <w:bCs/>
        </w:rPr>
        <w:t xml:space="preserve">Another paper was published on the data collected at the Arboretum: </w:t>
      </w:r>
    </w:p>
    <w:p w14:paraId="7BA3ECDC" w14:textId="0EFF8D1D" w:rsidR="002D0BD6" w:rsidRDefault="001E1F08" w:rsidP="00BC2B07">
      <w:pPr>
        <w:pStyle w:val="NoSpacing"/>
        <w:rPr>
          <w:rFonts w:asciiTheme="majorHAnsi" w:hAnsiTheme="majorHAnsi" w:cstheme="majorHAnsi"/>
          <w:bCs/>
        </w:rPr>
      </w:pPr>
      <w:hyperlink r:id="rId15" w:history="1">
        <w:r w:rsidRPr="00060288">
          <w:rPr>
            <w:rStyle w:val="Hyperlink"/>
            <w:rFonts w:asciiTheme="majorHAnsi" w:hAnsiTheme="majorHAnsi" w:cstheme="majorHAnsi"/>
            <w:bCs/>
          </w:rPr>
          <w:t>https://</w:t>
        </w:r>
        <w:r w:rsidRPr="00060288">
          <w:rPr>
            <w:rStyle w:val="Hyperlink"/>
            <w:rFonts w:asciiTheme="majorHAnsi" w:hAnsiTheme="majorHAnsi" w:cstheme="majorHAnsi"/>
            <w:bCs/>
          </w:rPr>
          <w:t>h</w:t>
        </w:r>
        <w:r w:rsidRPr="00060288">
          <w:rPr>
            <w:rStyle w:val="Hyperlink"/>
            <w:rFonts w:asciiTheme="majorHAnsi" w:hAnsiTheme="majorHAnsi" w:cstheme="majorHAnsi"/>
            <w:bCs/>
          </w:rPr>
          <w:t>arvardforest1.fas.harvard.edu/publications/pdfs/Chamberlain_CCE_2023.pdf</w:t>
        </w:r>
      </w:hyperlink>
    </w:p>
    <w:p w14:paraId="7D1E7CFA" w14:textId="689B0901" w:rsidR="006D58C4" w:rsidRDefault="006D58C4" w:rsidP="00BC2B07">
      <w:pPr>
        <w:pStyle w:val="NoSpacing"/>
        <w:rPr>
          <w:rFonts w:asciiTheme="majorHAnsi" w:hAnsiTheme="majorHAnsi" w:cstheme="majorHAnsi"/>
          <w:bCs/>
        </w:rPr>
      </w:pPr>
      <w:r>
        <w:rPr>
          <w:rFonts w:asciiTheme="majorHAnsi" w:hAnsiTheme="majorHAnsi" w:cstheme="majorHAnsi"/>
          <w:bCs/>
        </w:rPr>
        <w:t xml:space="preserve">The cores will be further scanned with a tree-ring imaging machine that was built in our lab at UBC. </w:t>
      </w:r>
      <w:r w:rsidR="001E1F08">
        <w:rPr>
          <w:rFonts w:asciiTheme="majorHAnsi" w:hAnsiTheme="majorHAnsi" w:cstheme="majorHAnsi"/>
          <w:bCs/>
        </w:rPr>
        <w:t>You can find a blog post showing the</w:t>
      </w:r>
      <w:r w:rsidR="001E1F08" w:rsidRPr="001E1F08">
        <w:rPr>
          <w:rFonts w:asciiTheme="majorHAnsi" w:hAnsiTheme="majorHAnsi" w:cstheme="majorHAnsi"/>
          <w:bCs/>
        </w:rPr>
        <w:t xml:space="preserve"> </w:t>
      </w:r>
      <w:r w:rsidR="001E1F08">
        <w:rPr>
          <w:rFonts w:asciiTheme="majorHAnsi" w:hAnsiTheme="majorHAnsi" w:cstheme="majorHAnsi"/>
          <w:bCs/>
        </w:rPr>
        <w:t>device operation</w:t>
      </w:r>
      <w:r>
        <w:rPr>
          <w:rFonts w:asciiTheme="majorHAnsi" w:hAnsiTheme="majorHAnsi" w:cstheme="majorHAnsi"/>
          <w:bCs/>
        </w:rPr>
        <w:t xml:space="preserve">: </w:t>
      </w:r>
      <w:hyperlink r:id="rId16" w:history="1">
        <w:r w:rsidRPr="00060288">
          <w:rPr>
            <w:rStyle w:val="Hyperlink"/>
            <w:rFonts w:asciiTheme="majorHAnsi" w:hAnsiTheme="majorHAnsi" w:cstheme="majorHAnsi"/>
            <w:bCs/>
          </w:rPr>
          <w:t>https://www.tumblr.com/temporalecology/765354938781040641/tree-ring-analysis-is-ongoing?source=share</w:t>
        </w:r>
      </w:hyperlink>
    </w:p>
    <w:p w14:paraId="375C0887" w14:textId="77777777" w:rsidR="006D58C4" w:rsidRDefault="006D58C4" w:rsidP="00BC2B07">
      <w:pPr>
        <w:pStyle w:val="NoSpacing"/>
        <w:rPr>
          <w:rFonts w:asciiTheme="majorHAnsi" w:hAnsiTheme="majorHAnsi" w:cstheme="majorHAnsi"/>
          <w:bCs/>
        </w:rPr>
      </w:pPr>
    </w:p>
    <w:p w14:paraId="3C505085" w14:textId="77777777" w:rsidR="00DD58E0" w:rsidRPr="00CE4A10" w:rsidRDefault="00DD58E0" w:rsidP="00BC2B07">
      <w:pPr>
        <w:pStyle w:val="NoSpacing"/>
        <w:rPr>
          <w:rFonts w:asciiTheme="majorHAnsi" w:hAnsiTheme="majorHAnsi" w:cstheme="majorHAnsi"/>
        </w:rPr>
      </w:pPr>
    </w:p>
    <w:p w14:paraId="2850C3C5" w14:textId="58A3E5ED" w:rsidR="00BC2B07" w:rsidRPr="00A25A5A" w:rsidRDefault="00BC2B07" w:rsidP="00BC2B07">
      <w:pPr>
        <w:pStyle w:val="NoSpacing"/>
        <w:rPr>
          <w:rFonts w:asciiTheme="majorHAnsi" w:hAnsiTheme="majorHAnsi" w:cstheme="majorHAnsi"/>
          <w:b/>
        </w:rPr>
      </w:pPr>
      <w:r w:rsidRPr="00A25A5A">
        <w:rPr>
          <w:rFonts w:asciiTheme="majorHAnsi" w:hAnsiTheme="majorHAnsi" w:cstheme="majorHAnsi"/>
          <w:b/>
        </w:rPr>
        <w:t>12. Is this project currently supported through external funding (e.g., grants)? If so, please list:</w:t>
      </w:r>
      <w:r w:rsidR="00332758">
        <w:rPr>
          <w:rFonts w:asciiTheme="majorHAnsi" w:hAnsiTheme="majorHAnsi" w:cstheme="majorHAnsi"/>
          <w:b/>
        </w:rPr>
        <w:t xml:space="preserve"> </w:t>
      </w:r>
      <w:r w:rsidR="00332758" w:rsidRPr="00332758">
        <w:rPr>
          <w:rFonts w:asciiTheme="majorHAnsi" w:hAnsiTheme="majorHAnsi" w:cstheme="majorHAnsi"/>
          <w:bCs/>
        </w:rPr>
        <w:t xml:space="preserve">It is related to </w:t>
      </w:r>
      <w:proofErr w:type="spellStart"/>
      <w:r w:rsidR="00332758" w:rsidRPr="00332758">
        <w:rPr>
          <w:rFonts w:asciiTheme="majorHAnsi" w:hAnsiTheme="majorHAnsi" w:cstheme="majorHAnsi"/>
          <w:bCs/>
        </w:rPr>
        <w:t>Wolkovich’s</w:t>
      </w:r>
      <w:proofErr w:type="spellEnd"/>
      <w:r w:rsidR="00332758" w:rsidRPr="00332758">
        <w:rPr>
          <w:rFonts w:asciiTheme="majorHAnsi" w:hAnsiTheme="majorHAnsi" w:cstheme="majorHAnsi"/>
          <w:bCs/>
        </w:rPr>
        <w:t xml:space="preserve"> current NSERC Discover grant:</w:t>
      </w:r>
      <w:r w:rsidR="00332758">
        <w:rPr>
          <w:rFonts w:asciiTheme="majorHAnsi" w:hAnsiTheme="majorHAnsi" w:cstheme="majorHAnsi"/>
          <w:b/>
        </w:rPr>
        <w:t xml:space="preserve"> </w:t>
      </w:r>
      <w:r w:rsidR="00332758" w:rsidRPr="00332758">
        <w:rPr>
          <w:rFonts w:asciiTheme="majorHAnsi" w:hAnsiTheme="majorHAnsi" w:cstheme="majorHAnsi"/>
          <w:bCs/>
        </w:rPr>
        <w:t>How shifts in biological time and extended seasons alter plant growth across species with climate change</w:t>
      </w:r>
    </w:p>
    <w:p w14:paraId="3D7318F6" w14:textId="77175BA0" w:rsidR="00BC2B07" w:rsidRPr="00A25A5A" w:rsidRDefault="00BC2B07" w:rsidP="00BC2B07">
      <w:pPr>
        <w:pStyle w:val="NoSpacing"/>
        <w:rPr>
          <w:rFonts w:asciiTheme="majorHAnsi" w:hAnsiTheme="majorHAnsi" w:cstheme="majorHAnsi"/>
          <w:color w:val="C45911" w:themeColor="accent2" w:themeShade="BF"/>
        </w:rPr>
      </w:pPr>
    </w:p>
    <w:p w14:paraId="56231132" w14:textId="77777777" w:rsidR="009F2D59" w:rsidRPr="00A25A5A" w:rsidRDefault="009F2D59" w:rsidP="00BC2B07">
      <w:pPr>
        <w:pStyle w:val="NoSpacing"/>
        <w:rPr>
          <w:rFonts w:asciiTheme="majorHAnsi" w:hAnsiTheme="majorHAnsi" w:cstheme="majorHAnsi"/>
          <w:color w:val="C45911" w:themeColor="accent2" w:themeShade="BF"/>
        </w:rPr>
      </w:pPr>
    </w:p>
    <w:p w14:paraId="29E44E6C" w14:textId="0C5D76F8" w:rsidR="009F2D59" w:rsidRPr="00A25A5A" w:rsidRDefault="00E54507" w:rsidP="00A25A5A">
      <w:pPr>
        <w:pStyle w:val="NoSpacing"/>
        <w:pBdr>
          <w:bottom w:val="single" w:sz="4" w:space="1" w:color="auto"/>
        </w:pBdr>
        <w:rPr>
          <w:rFonts w:asciiTheme="majorHAnsi" w:hAnsiTheme="majorHAnsi" w:cstheme="majorHAnsi"/>
          <w:b/>
          <w:bCs/>
          <w:i/>
          <w:iCs/>
          <w:sz w:val="28"/>
          <w:szCs w:val="28"/>
        </w:rPr>
      </w:pPr>
      <w:r w:rsidRPr="00A25A5A">
        <w:rPr>
          <w:rFonts w:asciiTheme="majorHAnsi" w:hAnsiTheme="majorHAnsi" w:cstheme="majorHAnsi"/>
          <w:b/>
          <w:bCs/>
          <w:i/>
          <w:iCs/>
          <w:sz w:val="28"/>
          <w:szCs w:val="28"/>
        </w:rPr>
        <w:t>Collections Use and Request Details</w:t>
      </w:r>
      <w:r w:rsidR="007C76C5" w:rsidRPr="00A25A5A">
        <w:rPr>
          <w:rFonts w:asciiTheme="majorHAnsi" w:hAnsiTheme="majorHAnsi" w:cstheme="majorHAnsi"/>
          <w:b/>
          <w:bCs/>
          <w:i/>
          <w:iCs/>
          <w:sz w:val="28"/>
          <w:szCs w:val="28"/>
        </w:rPr>
        <w:t>:</w:t>
      </w:r>
    </w:p>
    <w:p w14:paraId="2F6BD9C1" w14:textId="5B23D536" w:rsidR="007C76C5" w:rsidRPr="00A25A5A" w:rsidRDefault="00BC2B07" w:rsidP="00BC2B07">
      <w:pPr>
        <w:pStyle w:val="NoSpacing"/>
        <w:rPr>
          <w:rFonts w:asciiTheme="majorHAnsi" w:hAnsiTheme="majorHAnsi" w:cstheme="majorHAnsi"/>
          <w:b/>
        </w:rPr>
      </w:pPr>
      <w:r w:rsidRPr="00A25A5A">
        <w:rPr>
          <w:rFonts w:asciiTheme="majorHAnsi" w:hAnsiTheme="majorHAnsi" w:cstheme="majorHAnsi"/>
          <w:b/>
        </w:rPr>
        <w:t xml:space="preserve"> </w:t>
      </w:r>
    </w:p>
    <w:p w14:paraId="779E90A0" w14:textId="08B74C51" w:rsidR="00B44521" w:rsidRPr="00A25A5A" w:rsidRDefault="00796E02" w:rsidP="00BC2B07">
      <w:pPr>
        <w:pStyle w:val="NoSpacing"/>
        <w:rPr>
          <w:rFonts w:asciiTheme="majorHAnsi" w:hAnsiTheme="majorHAnsi" w:cstheme="majorHAnsi"/>
        </w:rPr>
      </w:pPr>
      <w:r w:rsidRPr="00A25A5A">
        <w:rPr>
          <w:rFonts w:asciiTheme="majorHAnsi" w:hAnsiTheme="majorHAnsi" w:cstheme="majorHAnsi"/>
          <w:b/>
        </w:rPr>
        <w:t>13</w:t>
      </w:r>
      <w:r w:rsidR="007C76C5" w:rsidRPr="00A25A5A">
        <w:rPr>
          <w:rFonts w:asciiTheme="majorHAnsi" w:hAnsiTheme="majorHAnsi" w:cstheme="majorHAnsi"/>
          <w:b/>
        </w:rPr>
        <w:t xml:space="preserve">. </w:t>
      </w:r>
      <w:r w:rsidR="00BC2B07" w:rsidRPr="00A25A5A">
        <w:rPr>
          <w:rFonts w:asciiTheme="majorHAnsi" w:hAnsiTheme="majorHAnsi" w:cstheme="majorHAnsi"/>
          <w:b/>
        </w:rPr>
        <w:t xml:space="preserve">List the Arboretum resources to be </w:t>
      </w:r>
      <w:r w:rsidR="00D64F7A" w:rsidRPr="00A25A5A">
        <w:rPr>
          <w:rFonts w:asciiTheme="majorHAnsi" w:hAnsiTheme="majorHAnsi" w:cstheme="majorHAnsi"/>
          <w:b/>
        </w:rPr>
        <w:t xml:space="preserve">monitored </w:t>
      </w:r>
      <w:r w:rsidR="00BC2B07" w:rsidRPr="00A25A5A">
        <w:rPr>
          <w:rFonts w:asciiTheme="majorHAnsi" w:hAnsiTheme="majorHAnsi" w:cstheme="majorHAnsi"/>
          <w:b/>
        </w:rPr>
        <w:t xml:space="preserve">or collected. </w:t>
      </w:r>
      <w:r w:rsidR="00F22C3F" w:rsidRPr="00A25A5A">
        <w:rPr>
          <w:rFonts w:asciiTheme="majorHAnsi" w:hAnsiTheme="majorHAnsi" w:cstheme="majorHAnsi"/>
        </w:rPr>
        <w:t>Consult the Arboretum’s online inventory of living collections (</w:t>
      </w:r>
      <w:hyperlink r:id="rId17" w:history="1">
        <w:r w:rsidR="00F22C3F" w:rsidRPr="00A25A5A">
          <w:rPr>
            <w:rStyle w:val="Hyperlink"/>
            <w:rFonts w:asciiTheme="majorHAnsi" w:hAnsiTheme="majorHAnsi" w:cstheme="majorHAnsi"/>
          </w:rPr>
          <w:t>https://arboretum.harvard.edu/plant-search/</w:t>
        </w:r>
      </w:hyperlink>
      <w:r w:rsidR="00F22C3F" w:rsidRPr="00A25A5A">
        <w:rPr>
          <w:rStyle w:val="Hyperlink"/>
          <w:rFonts w:asciiTheme="majorHAnsi" w:hAnsiTheme="majorHAnsi" w:cstheme="majorHAnsi"/>
        </w:rPr>
        <w:t>)</w:t>
      </w:r>
      <w:r w:rsidR="00F22C3F" w:rsidRPr="00A25A5A">
        <w:rPr>
          <w:rFonts w:asciiTheme="majorHAnsi" w:hAnsiTheme="majorHAnsi" w:cstheme="majorHAnsi"/>
        </w:rPr>
        <w:t>, or Arboretum Explorer (</w:t>
      </w:r>
      <w:hyperlink r:id="rId18" w:history="1">
        <w:r w:rsidR="00F22C3F" w:rsidRPr="00A25A5A">
          <w:rPr>
            <w:rStyle w:val="Hyperlink"/>
            <w:rFonts w:asciiTheme="majorHAnsi" w:hAnsiTheme="majorHAnsi" w:cstheme="majorHAnsi"/>
          </w:rPr>
          <w:t>http://arboretum.harvard.edu/explorer/</w:t>
        </w:r>
      </w:hyperlink>
      <w:r w:rsidR="00F22C3F" w:rsidRPr="00A25A5A">
        <w:rPr>
          <w:rFonts w:asciiTheme="majorHAnsi" w:hAnsiTheme="majorHAnsi" w:cstheme="majorHAnsi"/>
        </w:rPr>
        <w:t>) for information about the Arnold Arboretum’s accessioned holdings</w:t>
      </w:r>
      <w:r w:rsidR="00D60CAA">
        <w:rPr>
          <w:rFonts w:asciiTheme="majorHAnsi" w:hAnsiTheme="majorHAnsi" w:cstheme="majorHAnsi"/>
        </w:rPr>
        <w:t>, Herbarium of  Cultivated Plants</w:t>
      </w:r>
      <w:r w:rsidR="00C25C9E">
        <w:rPr>
          <w:rFonts w:asciiTheme="majorHAnsi" w:hAnsiTheme="majorHAnsi" w:cstheme="majorHAnsi"/>
        </w:rPr>
        <w:t>,</w:t>
      </w:r>
      <w:r w:rsidR="009F2D59" w:rsidRPr="00A25A5A">
        <w:rPr>
          <w:rFonts w:asciiTheme="majorHAnsi" w:hAnsiTheme="majorHAnsi" w:cstheme="majorHAnsi"/>
        </w:rPr>
        <w:t xml:space="preserve"> and</w:t>
      </w:r>
      <w:r w:rsidR="00C25C9E">
        <w:rPr>
          <w:rFonts w:asciiTheme="majorHAnsi" w:hAnsiTheme="majorHAnsi" w:cstheme="majorHAnsi"/>
        </w:rPr>
        <w:t xml:space="preserve"> to</w:t>
      </w:r>
      <w:r w:rsidR="009F2D59" w:rsidRPr="00A25A5A">
        <w:rPr>
          <w:rFonts w:asciiTheme="majorHAnsi" w:hAnsiTheme="majorHAnsi" w:cstheme="majorHAnsi"/>
        </w:rPr>
        <w:t xml:space="preserve"> use the download function to create your lists and maps</w:t>
      </w:r>
      <w:r w:rsidR="00F22C3F" w:rsidRPr="00A25A5A">
        <w:rPr>
          <w:rFonts w:asciiTheme="majorHAnsi" w:hAnsiTheme="majorHAnsi" w:cstheme="majorHAnsi"/>
        </w:rPr>
        <w:t>.</w:t>
      </w:r>
      <w:r w:rsidR="0099358E" w:rsidRPr="00A25A5A">
        <w:rPr>
          <w:rFonts w:asciiTheme="majorHAnsi" w:hAnsiTheme="majorHAnsi" w:cstheme="majorHAnsi"/>
        </w:rPr>
        <w:t xml:space="preserve"> </w:t>
      </w:r>
      <w:r w:rsidR="0099358E" w:rsidRPr="00A25A5A">
        <w:rPr>
          <w:rFonts w:asciiTheme="majorHAnsi" w:hAnsiTheme="majorHAnsi" w:cstheme="majorHAnsi"/>
          <w:b/>
          <w:bCs/>
        </w:rPr>
        <w:t>Please select all access types that apply to your project</w:t>
      </w:r>
      <w:r w:rsidR="0099358E" w:rsidRPr="00A25A5A">
        <w:rPr>
          <w:rFonts w:asciiTheme="majorHAnsi" w:hAnsiTheme="majorHAnsi" w:cstheme="majorHAnsi"/>
        </w:rPr>
        <w:t>.</w:t>
      </w:r>
    </w:p>
    <w:p w14:paraId="2C53EE59" w14:textId="77777777" w:rsidR="00F22C3F" w:rsidRPr="00A25A5A" w:rsidRDefault="00F22C3F" w:rsidP="00BC2B07">
      <w:pPr>
        <w:pStyle w:val="NoSpacing"/>
        <w:rPr>
          <w:rFonts w:asciiTheme="majorHAnsi" w:hAnsiTheme="majorHAnsi" w:cstheme="majorHAnsi"/>
          <w:b/>
        </w:rPr>
      </w:pPr>
    </w:p>
    <w:p w14:paraId="0B9D1485" w14:textId="3D16E9ED" w:rsidR="00F22C3F" w:rsidRPr="00A25A5A" w:rsidRDefault="00F22C3F" w:rsidP="00F22C3F">
      <w:pPr>
        <w:pStyle w:val="NoSpacing"/>
        <w:rPr>
          <w:rFonts w:asciiTheme="majorHAnsi" w:hAnsiTheme="majorHAnsi" w:cstheme="majorHAnsi"/>
        </w:rPr>
      </w:pPr>
      <w:r w:rsidRPr="00A25A5A">
        <w:rPr>
          <w:rFonts w:asciiTheme="majorHAnsi" w:hAnsiTheme="majorHAnsi" w:cstheme="majorHAnsi"/>
        </w:rPr>
        <w:t xml:space="preserve">   </w:t>
      </w:r>
      <w:sdt>
        <w:sdtPr>
          <w:rPr>
            <w:rFonts w:asciiTheme="majorHAnsi" w:hAnsiTheme="majorHAnsi" w:cstheme="majorHAnsi"/>
          </w:rPr>
          <w:id w:val="-254214982"/>
          <w14:checkbox>
            <w14:checked w14:val="1"/>
            <w14:checkedState w14:val="2612" w14:font="MS Gothic"/>
            <w14:uncheckedState w14:val="2610" w14:font="MS Gothic"/>
          </w14:checkbox>
        </w:sdtPr>
        <w:sdtContent>
          <w:r w:rsidR="00332758">
            <w:rPr>
              <w:rFonts w:ascii="MS Gothic" w:eastAsia="MS Gothic" w:hAnsi="MS Gothic" w:cstheme="majorHAnsi" w:hint="eastAsia"/>
            </w:rPr>
            <w:t>☒</w:t>
          </w:r>
        </w:sdtContent>
      </w:sdt>
      <w:r w:rsidRPr="00A25A5A">
        <w:rPr>
          <w:rFonts w:asciiTheme="majorHAnsi" w:hAnsiTheme="majorHAnsi" w:cstheme="majorHAnsi"/>
        </w:rPr>
        <w:t xml:space="preserve"> </w:t>
      </w:r>
      <w:r w:rsidRPr="00711CCF">
        <w:rPr>
          <w:rFonts w:asciiTheme="majorHAnsi" w:hAnsiTheme="majorHAnsi" w:cstheme="majorHAnsi"/>
        </w:rPr>
        <w:t>P</w:t>
      </w:r>
      <w:r w:rsidR="00BC2B07" w:rsidRPr="00711CCF">
        <w:rPr>
          <w:rFonts w:asciiTheme="majorHAnsi" w:hAnsiTheme="majorHAnsi" w:cstheme="majorHAnsi"/>
        </w:rPr>
        <w:t>lant</w:t>
      </w:r>
      <w:r w:rsidR="00B060F7" w:rsidRPr="00711CCF">
        <w:rPr>
          <w:rFonts w:asciiTheme="majorHAnsi" w:hAnsiTheme="majorHAnsi" w:cstheme="majorHAnsi"/>
        </w:rPr>
        <w:t>s</w:t>
      </w:r>
      <w:r w:rsidR="00BC2B07" w:rsidRPr="00711CCF">
        <w:rPr>
          <w:rFonts w:asciiTheme="majorHAnsi" w:hAnsiTheme="majorHAnsi" w:cstheme="majorHAnsi"/>
        </w:rPr>
        <w:t xml:space="preserve"> within the Living Collections</w:t>
      </w:r>
    </w:p>
    <w:p w14:paraId="645DF05B" w14:textId="23CD5DB9" w:rsidR="00B060F7" w:rsidRDefault="00681E39" w:rsidP="00A25A5A">
      <w:pPr>
        <w:pStyle w:val="NoSpacing"/>
        <w:ind w:firstLine="720"/>
        <w:rPr>
          <w:rFonts w:asciiTheme="majorHAnsi" w:hAnsiTheme="majorHAnsi" w:cstheme="majorHAnsi"/>
        </w:rPr>
      </w:pPr>
      <w:r>
        <w:rPr>
          <w:rFonts w:asciiTheme="majorHAnsi" w:hAnsiTheme="majorHAnsi" w:cstheme="majorHAnsi"/>
        </w:rPr>
        <w:t>P</w:t>
      </w:r>
      <w:r w:rsidR="009E4D9A">
        <w:rPr>
          <w:rFonts w:asciiTheme="majorHAnsi" w:hAnsiTheme="majorHAnsi" w:cstheme="majorHAnsi"/>
        </w:rPr>
        <w:t>l</w:t>
      </w:r>
      <w:r w:rsidR="00844A16" w:rsidRPr="00E96692">
        <w:rPr>
          <w:rFonts w:asciiTheme="majorHAnsi" w:hAnsiTheme="majorHAnsi" w:cstheme="majorHAnsi"/>
        </w:rPr>
        <w:t xml:space="preserve">ease </w:t>
      </w:r>
      <w:r w:rsidR="00E81FD6">
        <w:rPr>
          <w:rFonts w:asciiTheme="majorHAnsi" w:hAnsiTheme="majorHAnsi" w:cstheme="majorHAnsi"/>
        </w:rPr>
        <w:t>provide a list of taxa and/or</w:t>
      </w:r>
      <w:r w:rsidR="00FE6DD9">
        <w:rPr>
          <w:rFonts w:asciiTheme="majorHAnsi" w:hAnsiTheme="majorHAnsi" w:cstheme="majorHAnsi"/>
        </w:rPr>
        <w:t xml:space="preserve"> </w:t>
      </w:r>
      <w:r w:rsidR="00B060F7" w:rsidRPr="00A25A5A">
        <w:rPr>
          <w:rFonts w:asciiTheme="majorHAnsi" w:hAnsiTheme="majorHAnsi" w:cstheme="majorHAnsi"/>
        </w:rPr>
        <w:t>specific accession numbers and send as a separate</w:t>
      </w:r>
      <w:r w:rsidR="00FE6DD9">
        <w:rPr>
          <w:rFonts w:asciiTheme="majorHAnsi" w:hAnsiTheme="majorHAnsi" w:cstheme="majorHAnsi"/>
        </w:rPr>
        <w:t xml:space="preserve"> </w:t>
      </w:r>
      <w:r w:rsidR="009F1E0E" w:rsidRPr="00A25A5A">
        <w:rPr>
          <w:rFonts w:asciiTheme="majorHAnsi" w:hAnsiTheme="majorHAnsi" w:cstheme="majorHAnsi"/>
        </w:rPr>
        <w:t>.</w:t>
      </w:r>
      <w:r w:rsidR="00B060F7" w:rsidRPr="00A25A5A">
        <w:rPr>
          <w:rFonts w:asciiTheme="majorHAnsi" w:hAnsiTheme="majorHAnsi" w:cstheme="majorHAnsi"/>
        </w:rPr>
        <w:t xml:space="preserve">csv </w:t>
      </w:r>
      <w:r w:rsidR="0047054E">
        <w:rPr>
          <w:rFonts w:asciiTheme="majorHAnsi" w:hAnsiTheme="majorHAnsi" w:cstheme="majorHAnsi"/>
        </w:rPr>
        <w:tab/>
      </w:r>
      <w:r w:rsidR="00E65DDD">
        <w:rPr>
          <w:rFonts w:asciiTheme="majorHAnsi" w:hAnsiTheme="majorHAnsi" w:cstheme="majorHAnsi"/>
        </w:rPr>
        <w:t>f</w:t>
      </w:r>
      <w:r w:rsidR="006F367D" w:rsidRPr="00E96692">
        <w:rPr>
          <w:rFonts w:asciiTheme="majorHAnsi" w:hAnsiTheme="majorHAnsi" w:cstheme="majorHAnsi"/>
        </w:rPr>
        <w:t>ile.</w:t>
      </w:r>
      <w:r w:rsidR="00AF45C5" w:rsidRPr="00E96692">
        <w:rPr>
          <w:rFonts w:asciiTheme="majorHAnsi" w:hAnsiTheme="majorHAnsi" w:cstheme="majorHAnsi"/>
        </w:rPr>
        <w:t xml:space="preserve"> </w:t>
      </w:r>
    </w:p>
    <w:p w14:paraId="24839E3A" w14:textId="6C492B4A" w:rsidR="004E7798" w:rsidRPr="00A25A5A" w:rsidRDefault="004E7798" w:rsidP="004E7798">
      <w:pPr>
        <w:pStyle w:val="NoSpacing"/>
        <w:rPr>
          <w:rFonts w:asciiTheme="majorHAnsi" w:hAnsiTheme="majorHAnsi" w:cstheme="majorHAnsi"/>
        </w:rPr>
      </w:pPr>
      <w:proofErr w:type="spellStart"/>
      <w:r w:rsidRPr="004E7798">
        <w:rPr>
          <w:rFonts w:asciiTheme="majorHAnsi" w:hAnsiTheme="majorHAnsi" w:cstheme="majorHAnsi"/>
        </w:rPr>
        <w:t>Acer_saccharum</w:t>
      </w:r>
      <w:proofErr w:type="spellEnd"/>
      <w:r>
        <w:rPr>
          <w:rFonts w:asciiTheme="majorHAnsi" w:hAnsiTheme="majorHAnsi" w:cstheme="majorHAnsi"/>
        </w:rPr>
        <w:t xml:space="preserve">, </w:t>
      </w:r>
      <w:proofErr w:type="spellStart"/>
      <w:r w:rsidRPr="004E7798">
        <w:rPr>
          <w:rFonts w:asciiTheme="majorHAnsi" w:hAnsiTheme="majorHAnsi" w:cstheme="majorHAnsi"/>
        </w:rPr>
        <w:t>Aesculus_flava</w:t>
      </w:r>
      <w:proofErr w:type="spellEnd"/>
      <w:r>
        <w:rPr>
          <w:rFonts w:asciiTheme="majorHAnsi" w:hAnsiTheme="majorHAnsi" w:cstheme="majorHAnsi"/>
        </w:rPr>
        <w:t xml:space="preserve">, </w:t>
      </w:r>
      <w:proofErr w:type="spellStart"/>
      <w:r w:rsidRPr="004E7798">
        <w:rPr>
          <w:rFonts w:asciiTheme="majorHAnsi" w:hAnsiTheme="majorHAnsi" w:cstheme="majorHAnsi"/>
        </w:rPr>
        <w:t>Betula_alleghaniensis</w:t>
      </w:r>
      <w:proofErr w:type="spellEnd"/>
      <w:r>
        <w:rPr>
          <w:rFonts w:asciiTheme="majorHAnsi" w:hAnsiTheme="majorHAnsi" w:cstheme="majorHAnsi"/>
        </w:rPr>
        <w:t xml:space="preserve">, </w:t>
      </w:r>
      <w:proofErr w:type="spellStart"/>
      <w:r w:rsidRPr="004E7798">
        <w:rPr>
          <w:rFonts w:asciiTheme="majorHAnsi" w:hAnsiTheme="majorHAnsi" w:cstheme="majorHAnsi"/>
        </w:rPr>
        <w:t>Betula_nigra</w:t>
      </w:r>
      <w:proofErr w:type="spellEnd"/>
      <w:r>
        <w:rPr>
          <w:rFonts w:asciiTheme="majorHAnsi" w:hAnsiTheme="majorHAnsi" w:cstheme="majorHAnsi"/>
        </w:rPr>
        <w:t>,</w:t>
      </w:r>
      <w:r w:rsidRPr="004E7798">
        <w:t xml:space="preserve"> </w:t>
      </w:r>
      <w:proofErr w:type="spellStart"/>
      <w:r w:rsidRPr="004E7798">
        <w:rPr>
          <w:rFonts w:asciiTheme="majorHAnsi" w:hAnsiTheme="majorHAnsi" w:cstheme="majorHAnsi"/>
        </w:rPr>
        <w:t>Carya_glabra</w:t>
      </w:r>
      <w:proofErr w:type="spellEnd"/>
      <w:r>
        <w:rPr>
          <w:rFonts w:asciiTheme="majorHAnsi" w:hAnsiTheme="majorHAnsi" w:cstheme="majorHAnsi"/>
        </w:rPr>
        <w:t xml:space="preserve">, </w:t>
      </w:r>
      <w:proofErr w:type="spellStart"/>
      <w:r w:rsidRPr="004E7798">
        <w:rPr>
          <w:rFonts w:asciiTheme="majorHAnsi" w:hAnsiTheme="majorHAnsi" w:cstheme="majorHAnsi"/>
        </w:rPr>
        <w:t>Carya_ovata</w:t>
      </w:r>
      <w:proofErr w:type="spellEnd"/>
      <w:r>
        <w:rPr>
          <w:rFonts w:asciiTheme="majorHAnsi" w:hAnsiTheme="majorHAnsi" w:cstheme="majorHAnsi"/>
        </w:rPr>
        <w:t xml:space="preserve">, </w:t>
      </w:r>
      <w:proofErr w:type="spellStart"/>
      <w:r w:rsidRPr="004E7798">
        <w:rPr>
          <w:rFonts w:asciiTheme="majorHAnsi" w:hAnsiTheme="majorHAnsi" w:cstheme="majorHAnsi"/>
        </w:rPr>
        <w:t>Fagus_grandifolia</w:t>
      </w:r>
      <w:proofErr w:type="spellEnd"/>
      <w:r>
        <w:rPr>
          <w:rFonts w:asciiTheme="majorHAnsi" w:hAnsiTheme="majorHAnsi" w:cstheme="majorHAnsi"/>
        </w:rPr>
        <w:t xml:space="preserve">, </w:t>
      </w:r>
      <w:proofErr w:type="spellStart"/>
      <w:r w:rsidRPr="004E7798">
        <w:rPr>
          <w:rFonts w:asciiTheme="majorHAnsi" w:hAnsiTheme="majorHAnsi" w:cstheme="majorHAnsi"/>
        </w:rPr>
        <w:t>Populus_deltoides</w:t>
      </w:r>
      <w:proofErr w:type="spellEnd"/>
      <w:r>
        <w:rPr>
          <w:rFonts w:asciiTheme="majorHAnsi" w:hAnsiTheme="majorHAnsi" w:cstheme="majorHAnsi"/>
        </w:rPr>
        <w:t xml:space="preserve">, </w:t>
      </w:r>
      <w:proofErr w:type="spellStart"/>
      <w:r w:rsidRPr="004E7798">
        <w:rPr>
          <w:rFonts w:asciiTheme="majorHAnsi" w:hAnsiTheme="majorHAnsi" w:cstheme="majorHAnsi"/>
        </w:rPr>
        <w:t>Quercus_alba</w:t>
      </w:r>
      <w:proofErr w:type="spellEnd"/>
      <w:r>
        <w:rPr>
          <w:rFonts w:asciiTheme="majorHAnsi" w:hAnsiTheme="majorHAnsi" w:cstheme="majorHAnsi"/>
        </w:rPr>
        <w:t xml:space="preserve">, </w:t>
      </w:r>
      <w:proofErr w:type="spellStart"/>
      <w:r w:rsidRPr="004E7798">
        <w:rPr>
          <w:rFonts w:asciiTheme="majorHAnsi" w:hAnsiTheme="majorHAnsi" w:cstheme="majorHAnsi"/>
        </w:rPr>
        <w:t>Quercus_rubra</w:t>
      </w:r>
      <w:proofErr w:type="spellEnd"/>
      <w:r>
        <w:rPr>
          <w:rFonts w:asciiTheme="majorHAnsi" w:hAnsiTheme="majorHAnsi" w:cstheme="majorHAnsi"/>
        </w:rPr>
        <w:t xml:space="preserve">, </w:t>
      </w:r>
      <w:proofErr w:type="spellStart"/>
      <w:r w:rsidRPr="004E7798">
        <w:rPr>
          <w:rFonts w:asciiTheme="majorHAnsi" w:hAnsiTheme="majorHAnsi" w:cstheme="majorHAnsi"/>
        </w:rPr>
        <w:t>Tilia_americana</w:t>
      </w:r>
      <w:proofErr w:type="spellEnd"/>
    </w:p>
    <w:p w14:paraId="572E95A6" w14:textId="54BE855A" w:rsidR="001924DB" w:rsidRPr="00A25A5A" w:rsidRDefault="001924DB" w:rsidP="00152C3E">
      <w:pPr>
        <w:pStyle w:val="NoSpacing"/>
        <w:ind w:firstLine="720"/>
        <w:rPr>
          <w:rFonts w:asciiTheme="majorHAnsi" w:hAnsiTheme="majorHAnsi" w:cstheme="majorHAnsi"/>
        </w:rPr>
      </w:pPr>
    </w:p>
    <w:p w14:paraId="15E5EF43" w14:textId="47E0DAA5" w:rsidR="00E54507" w:rsidRDefault="00E54507" w:rsidP="008C008C">
      <w:pPr>
        <w:pStyle w:val="NoSpacing"/>
        <w:rPr>
          <w:rFonts w:asciiTheme="majorHAnsi" w:hAnsiTheme="majorHAnsi" w:cstheme="majorHAnsi"/>
        </w:rPr>
      </w:pPr>
      <w:r w:rsidRPr="00A25A5A">
        <w:rPr>
          <w:rFonts w:asciiTheme="majorHAnsi" w:hAnsiTheme="majorHAnsi" w:cstheme="majorHAnsi"/>
        </w:rPr>
        <w:t xml:space="preserve"> </w:t>
      </w:r>
      <w:r w:rsidR="0034011C" w:rsidRPr="00A25A5A">
        <w:rPr>
          <w:rFonts w:asciiTheme="majorHAnsi" w:hAnsiTheme="majorHAnsi" w:cstheme="majorHAnsi"/>
        </w:rPr>
        <w:t xml:space="preserve">  </w:t>
      </w:r>
      <w:sdt>
        <w:sdtPr>
          <w:rPr>
            <w:rFonts w:asciiTheme="majorHAnsi" w:hAnsiTheme="majorHAnsi" w:cstheme="majorHAnsi"/>
          </w:rPr>
          <w:id w:val="-1178572367"/>
          <w14:checkbox>
            <w14:checked w14:val="0"/>
            <w14:checkedState w14:val="2612" w14:font="MS Gothic"/>
            <w14:uncheckedState w14:val="2610" w14:font="MS Gothic"/>
          </w14:checkbox>
        </w:sdtPr>
        <w:sdtContent>
          <w:r w:rsidR="00F93598">
            <w:rPr>
              <w:rFonts w:ascii="MS Gothic" w:eastAsia="MS Gothic" w:hAnsi="MS Gothic" w:cstheme="majorHAnsi" w:hint="eastAsia"/>
            </w:rPr>
            <w:t>☐</w:t>
          </w:r>
        </w:sdtContent>
      </w:sdt>
      <w:r w:rsidR="0034011C" w:rsidRPr="00A25A5A">
        <w:rPr>
          <w:rFonts w:asciiTheme="majorHAnsi" w:hAnsiTheme="majorHAnsi" w:cstheme="majorHAnsi"/>
        </w:rPr>
        <w:t xml:space="preserve"> </w:t>
      </w:r>
      <w:r w:rsidRPr="00A25A5A">
        <w:rPr>
          <w:rFonts w:asciiTheme="majorHAnsi" w:hAnsiTheme="majorHAnsi" w:cstheme="majorHAnsi"/>
        </w:rPr>
        <w:t>Environmental Access</w:t>
      </w:r>
    </w:p>
    <w:p w14:paraId="230AA675" w14:textId="7731BAE2" w:rsidR="00DB3E01" w:rsidRPr="00A25A5A" w:rsidRDefault="00DB3E01" w:rsidP="00A25A5A">
      <w:pPr>
        <w:pStyle w:val="NoSpacing"/>
        <w:rPr>
          <w:rFonts w:asciiTheme="majorHAnsi" w:hAnsiTheme="majorHAnsi" w:cstheme="majorHAnsi"/>
        </w:rPr>
      </w:pPr>
      <w:r>
        <w:rPr>
          <w:rFonts w:asciiTheme="majorHAnsi" w:hAnsiTheme="majorHAnsi" w:cstheme="majorHAnsi"/>
        </w:rPr>
        <w:tab/>
        <w:t>Select all that apply:</w:t>
      </w:r>
    </w:p>
    <w:p w14:paraId="046B45D2" w14:textId="0A5F3199" w:rsidR="00E54507" w:rsidRPr="00A25A5A" w:rsidRDefault="00481871" w:rsidP="00A25A5A">
      <w:pPr>
        <w:pStyle w:val="NoSpacing"/>
        <w:rPr>
          <w:rFonts w:asciiTheme="majorHAnsi" w:hAnsiTheme="majorHAnsi" w:cstheme="majorHAnsi"/>
        </w:rPr>
      </w:pPr>
      <w:r w:rsidRPr="00A25A5A">
        <w:rPr>
          <w:rFonts w:asciiTheme="majorHAnsi" w:eastAsia="MS Gothic" w:hAnsiTheme="majorHAnsi" w:cstheme="majorHAnsi"/>
        </w:rPr>
        <w:t xml:space="preserve">                     </w:t>
      </w:r>
      <w:bookmarkStart w:id="5" w:name="_Hlk140133394"/>
      <w:sdt>
        <w:sdtPr>
          <w:rPr>
            <w:rFonts w:asciiTheme="majorHAnsi" w:hAnsiTheme="majorHAnsi" w:cstheme="majorHAnsi"/>
          </w:rPr>
          <w:id w:val="-1217579945"/>
          <w14:checkbox>
            <w14:checked w14:val="0"/>
            <w14:checkedState w14:val="2612" w14:font="MS Gothic"/>
            <w14:uncheckedState w14:val="2610" w14:font="MS Gothic"/>
          </w14:checkbox>
        </w:sdtPr>
        <w:sdtContent>
          <w:r w:rsidR="00E82B31" w:rsidRPr="00E96692">
            <w:rPr>
              <w:rFonts w:ascii="Segoe UI Symbol" w:eastAsia="MS Gothic" w:hAnsi="Segoe UI Symbol" w:cs="Segoe UI Symbol"/>
            </w:rPr>
            <w:t>☐</w:t>
          </w:r>
        </w:sdtContent>
      </w:sdt>
      <w:bookmarkEnd w:id="5"/>
      <w:r w:rsidR="00E82B31" w:rsidRPr="00E96692">
        <w:rPr>
          <w:rFonts w:asciiTheme="majorHAnsi" w:hAnsiTheme="majorHAnsi" w:cstheme="majorHAnsi"/>
        </w:rPr>
        <w:t xml:space="preserve"> </w:t>
      </w:r>
      <w:r w:rsidR="00E54507" w:rsidRPr="00A25A5A">
        <w:rPr>
          <w:rFonts w:asciiTheme="majorHAnsi" w:hAnsiTheme="majorHAnsi" w:cstheme="majorHAnsi"/>
        </w:rPr>
        <w:t>spontaneous flora (non-accessioned plants)</w:t>
      </w:r>
      <w:r w:rsidR="00B5304B" w:rsidRPr="00E96692">
        <w:rPr>
          <w:rFonts w:asciiTheme="majorHAnsi" w:hAnsiTheme="majorHAnsi" w:cstheme="majorHAnsi"/>
        </w:rPr>
        <w:t>; please describe:</w:t>
      </w:r>
    </w:p>
    <w:p w14:paraId="2B9452BF" w14:textId="4E047BCB" w:rsidR="00CC6B21" w:rsidRDefault="003335BD">
      <w:pPr>
        <w:pStyle w:val="NoSpacing"/>
        <w:rPr>
          <w:rFonts w:asciiTheme="majorHAnsi" w:hAnsiTheme="majorHAnsi" w:cstheme="majorHAnsi"/>
        </w:rPr>
      </w:pPr>
      <w:r w:rsidRPr="00A25A5A">
        <w:rPr>
          <w:rFonts w:asciiTheme="majorHAnsi" w:hAnsiTheme="majorHAnsi" w:cstheme="majorHAnsi"/>
        </w:rPr>
        <w:t xml:space="preserve">                     </w:t>
      </w:r>
      <w:sdt>
        <w:sdtPr>
          <w:rPr>
            <w:rFonts w:asciiTheme="majorHAnsi" w:hAnsiTheme="majorHAnsi" w:cstheme="majorHAnsi"/>
          </w:rPr>
          <w:id w:val="-1408761055"/>
          <w14:checkbox>
            <w14:checked w14:val="0"/>
            <w14:checkedState w14:val="2612" w14:font="MS Gothic"/>
            <w14:uncheckedState w14:val="2610" w14:font="MS Gothic"/>
          </w14:checkbox>
        </w:sdtPr>
        <w:sdtContent>
          <w:r w:rsidR="00E82B31" w:rsidRPr="00E96692">
            <w:rPr>
              <w:rFonts w:ascii="Segoe UI Symbol" w:eastAsia="MS Gothic" w:hAnsi="Segoe UI Symbol" w:cs="Segoe UI Symbol"/>
            </w:rPr>
            <w:t>☐</w:t>
          </w:r>
        </w:sdtContent>
      </w:sdt>
      <w:r w:rsidR="00E82B31" w:rsidRPr="00E96692">
        <w:rPr>
          <w:rFonts w:asciiTheme="majorHAnsi" w:hAnsiTheme="majorHAnsi" w:cstheme="majorHAnsi"/>
        </w:rPr>
        <w:t xml:space="preserve"> </w:t>
      </w:r>
      <w:r w:rsidR="00E54507" w:rsidRPr="00A25A5A">
        <w:rPr>
          <w:rFonts w:asciiTheme="majorHAnsi" w:hAnsiTheme="majorHAnsi" w:cstheme="majorHAnsi"/>
        </w:rPr>
        <w:t>other (describe):</w:t>
      </w:r>
    </w:p>
    <w:p w14:paraId="4C25F7EC" w14:textId="77777777" w:rsidR="00152C3E" w:rsidRPr="00A25A5A" w:rsidRDefault="00152C3E" w:rsidP="00A25A5A">
      <w:pPr>
        <w:pStyle w:val="NoSpacing"/>
        <w:rPr>
          <w:rFonts w:asciiTheme="majorHAnsi" w:hAnsiTheme="majorHAnsi" w:cstheme="majorHAnsi"/>
        </w:rPr>
      </w:pPr>
    </w:p>
    <w:p w14:paraId="76EC9330" w14:textId="3A9DF97A" w:rsidR="00B44521" w:rsidRPr="00A25A5A" w:rsidRDefault="00B44521" w:rsidP="00B44521">
      <w:pPr>
        <w:pStyle w:val="NoSpacing"/>
        <w:rPr>
          <w:rFonts w:asciiTheme="majorHAnsi" w:hAnsiTheme="majorHAnsi" w:cstheme="majorHAnsi"/>
        </w:rPr>
      </w:pPr>
      <w:r w:rsidRPr="00A25A5A">
        <w:rPr>
          <w:rFonts w:asciiTheme="majorHAnsi" w:hAnsiTheme="majorHAnsi" w:cstheme="majorHAnsi"/>
        </w:rPr>
        <w:t xml:space="preserve">    </w:t>
      </w:r>
      <w:sdt>
        <w:sdtPr>
          <w:rPr>
            <w:rFonts w:asciiTheme="majorHAnsi" w:hAnsiTheme="majorHAnsi" w:cstheme="majorHAnsi"/>
          </w:rPr>
          <w:id w:val="-1965416786"/>
          <w14:checkbox>
            <w14:checked w14:val="0"/>
            <w14:checkedState w14:val="2612" w14:font="MS Gothic"/>
            <w14:uncheckedState w14:val="2610" w14:font="MS Gothic"/>
          </w14:checkbox>
        </w:sdtPr>
        <w:sdtContent>
          <w:r w:rsidRPr="00E96692">
            <w:rPr>
              <w:rFonts w:ascii="Segoe UI Symbol" w:eastAsia="MS Gothic" w:hAnsi="Segoe UI Symbol" w:cs="Segoe UI Symbol"/>
            </w:rPr>
            <w:t>☐</w:t>
          </w:r>
        </w:sdtContent>
      </w:sdt>
      <w:r w:rsidRPr="00A25A5A">
        <w:rPr>
          <w:rFonts w:asciiTheme="majorHAnsi" w:hAnsiTheme="majorHAnsi" w:cstheme="majorHAnsi"/>
        </w:rPr>
        <w:t xml:space="preserve"> Herbarium of Cultivated Plants</w:t>
      </w:r>
    </w:p>
    <w:p w14:paraId="6CD79724" w14:textId="5501CB45" w:rsidR="00B44521" w:rsidRPr="00A25A5A" w:rsidRDefault="00B44521" w:rsidP="00B44521">
      <w:pPr>
        <w:pStyle w:val="NoSpacing"/>
        <w:ind w:firstLine="720"/>
        <w:rPr>
          <w:rFonts w:asciiTheme="majorHAnsi" w:hAnsiTheme="majorHAnsi" w:cstheme="majorHAnsi"/>
        </w:rPr>
      </w:pPr>
      <w:r w:rsidRPr="00A25A5A">
        <w:rPr>
          <w:rFonts w:asciiTheme="majorHAnsi" w:hAnsiTheme="majorHAnsi" w:cstheme="majorHAnsi"/>
        </w:rPr>
        <w:t xml:space="preserve">     </w:t>
      </w:r>
      <w:r w:rsidR="00B97284">
        <w:rPr>
          <w:rFonts w:ascii="Segoe UI Symbol" w:eastAsia="MS Gothic" w:hAnsi="Segoe UI Symbol" w:cs="Segoe UI Symbol"/>
        </w:rPr>
        <w:t>S</w:t>
      </w:r>
      <w:r w:rsidR="004A16E6" w:rsidRPr="008C008C">
        <w:rPr>
          <w:rFonts w:asciiTheme="majorHAnsi" w:hAnsiTheme="majorHAnsi" w:cstheme="majorHAnsi"/>
        </w:rPr>
        <w:t>elect</w:t>
      </w:r>
      <w:r w:rsidR="004A16E6" w:rsidRPr="00E96692">
        <w:rPr>
          <w:rFonts w:asciiTheme="majorHAnsi" w:hAnsiTheme="majorHAnsi" w:cstheme="majorHAnsi"/>
        </w:rPr>
        <w:t xml:space="preserve"> all that apply:</w:t>
      </w:r>
      <w:r w:rsidRPr="00A25A5A">
        <w:rPr>
          <w:rFonts w:asciiTheme="majorHAnsi" w:hAnsiTheme="majorHAnsi" w:cstheme="majorHAnsi"/>
        </w:rPr>
        <w:tab/>
      </w:r>
    </w:p>
    <w:p w14:paraId="6FAB13C5" w14:textId="2D5A9F1F" w:rsidR="00B44521" w:rsidRPr="00A25A5A" w:rsidRDefault="00B44521" w:rsidP="00B44521">
      <w:pPr>
        <w:pStyle w:val="NoSpacing"/>
        <w:rPr>
          <w:rFonts w:asciiTheme="majorHAnsi" w:hAnsiTheme="majorHAnsi" w:cstheme="majorHAnsi"/>
        </w:rPr>
      </w:pPr>
      <w:r w:rsidRPr="00A25A5A">
        <w:rPr>
          <w:rFonts w:asciiTheme="majorHAnsi" w:hAnsiTheme="majorHAnsi" w:cstheme="majorHAnsi"/>
        </w:rPr>
        <w:tab/>
      </w:r>
      <w:r w:rsidRPr="00A25A5A">
        <w:rPr>
          <w:rFonts w:asciiTheme="majorHAnsi" w:hAnsiTheme="majorHAnsi" w:cstheme="majorHAnsi"/>
        </w:rPr>
        <w:tab/>
      </w:r>
      <w:sdt>
        <w:sdtPr>
          <w:rPr>
            <w:rFonts w:asciiTheme="majorHAnsi" w:hAnsiTheme="majorHAnsi" w:cstheme="majorHAnsi"/>
          </w:rPr>
          <w:id w:val="-1174031705"/>
          <w14:checkbox>
            <w14:checked w14:val="0"/>
            <w14:checkedState w14:val="2612" w14:font="MS Gothic"/>
            <w14:uncheckedState w14:val="2610" w14:font="MS Gothic"/>
          </w14:checkbox>
        </w:sdtPr>
        <w:sdtContent>
          <w:r w:rsidR="00EA5AA4" w:rsidRPr="00E96692">
            <w:rPr>
              <w:rFonts w:ascii="Segoe UI Symbol" w:eastAsia="MS Gothic" w:hAnsi="Segoe UI Symbol" w:cs="Segoe UI Symbol"/>
            </w:rPr>
            <w:t>☐</w:t>
          </w:r>
        </w:sdtContent>
      </w:sdt>
      <w:r w:rsidRPr="00A25A5A">
        <w:rPr>
          <w:rFonts w:asciiTheme="majorHAnsi" w:hAnsiTheme="majorHAnsi" w:cstheme="majorHAnsi"/>
        </w:rPr>
        <w:t xml:space="preserve"> in-person visit to the herbarium</w:t>
      </w:r>
    </w:p>
    <w:p w14:paraId="6DB8DA7E" w14:textId="581C11B9" w:rsidR="00B44521" w:rsidRPr="00A25A5A" w:rsidRDefault="00000000" w:rsidP="00A25A5A">
      <w:pPr>
        <w:pStyle w:val="NoSpacing"/>
        <w:ind w:left="1440"/>
        <w:rPr>
          <w:rFonts w:asciiTheme="majorHAnsi" w:hAnsiTheme="majorHAnsi" w:cstheme="majorHAnsi"/>
        </w:rPr>
      </w:pPr>
      <w:sdt>
        <w:sdtPr>
          <w:rPr>
            <w:rFonts w:asciiTheme="majorHAnsi" w:hAnsiTheme="majorHAnsi" w:cstheme="majorHAnsi"/>
          </w:rPr>
          <w:id w:val="-771857175"/>
          <w14:checkbox>
            <w14:checked w14:val="0"/>
            <w14:checkedState w14:val="2612" w14:font="MS Gothic"/>
            <w14:uncheckedState w14:val="2610" w14:font="MS Gothic"/>
          </w14:checkbox>
        </w:sdtPr>
        <w:sdtContent>
          <w:r w:rsidR="00B44521" w:rsidRPr="00E96692">
            <w:rPr>
              <w:rFonts w:ascii="Segoe UI Symbol" w:eastAsia="MS Gothic" w:hAnsi="Segoe UI Symbol" w:cs="Segoe UI Symbol"/>
            </w:rPr>
            <w:t>☐</w:t>
          </w:r>
        </w:sdtContent>
      </w:sdt>
      <w:r w:rsidR="009F1E0E" w:rsidRPr="00A25A5A">
        <w:rPr>
          <w:rFonts w:asciiTheme="majorHAnsi" w:hAnsiTheme="majorHAnsi" w:cstheme="majorHAnsi"/>
        </w:rPr>
        <w:t xml:space="preserve"> </w:t>
      </w:r>
      <w:r w:rsidR="00B44521" w:rsidRPr="00A25A5A">
        <w:rPr>
          <w:rFonts w:asciiTheme="majorHAnsi" w:hAnsiTheme="majorHAnsi" w:cstheme="majorHAnsi"/>
        </w:rPr>
        <w:t>destructive sampling (attach file with barcode</w:t>
      </w:r>
      <w:r w:rsidR="009F1E0E" w:rsidRPr="00A25A5A">
        <w:rPr>
          <w:rFonts w:asciiTheme="majorHAnsi" w:hAnsiTheme="majorHAnsi" w:cstheme="majorHAnsi"/>
        </w:rPr>
        <w:t xml:space="preserve"> number</w:t>
      </w:r>
      <w:r w:rsidR="00B44521" w:rsidRPr="00A25A5A">
        <w:rPr>
          <w:rFonts w:asciiTheme="majorHAnsi" w:hAnsiTheme="majorHAnsi" w:cstheme="majorHAnsi"/>
        </w:rPr>
        <w:t xml:space="preserve">s </w:t>
      </w:r>
      <w:r w:rsidR="00650BC3">
        <w:rPr>
          <w:rFonts w:asciiTheme="majorHAnsi" w:hAnsiTheme="majorHAnsi" w:cstheme="majorHAnsi"/>
        </w:rPr>
        <w:t>located</w:t>
      </w:r>
      <w:r w:rsidR="00A0762B">
        <w:rPr>
          <w:rFonts w:asciiTheme="majorHAnsi" w:hAnsiTheme="majorHAnsi" w:cstheme="majorHAnsi"/>
        </w:rPr>
        <w:t xml:space="preserve"> on your download list </w:t>
      </w:r>
      <w:r w:rsidR="001F586A">
        <w:rPr>
          <w:rFonts w:asciiTheme="majorHAnsi" w:hAnsiTheme="majorHAnsi" w:cstheme="majorHAnsi"/>
        </w:rPr>
        <w:t xml:space="preserve">  </w:t>
      </w:r>
      <w:r w:rsidR="00A0762B">
        <w:rPr>
          <w:rFonts w:asciiTheme="majorHAnsi" w:hAnsiTheme="majorHAnsi" w:cstheme="majorHAnsi"/>
        </w:rPr>
        <w:t>via Plant Search</w:t>
      </w:r>
      <w:r w:rsidR="005E02A7">
        <w:rPr>
          <w:rFonts w:asciiTheme="majorHAnsi" w:hAnsiTheme="majorHAnsi" w:cstheme="majorHAnsi"/>
        </w:rPr>
        <w:t xml:space="preserve"> </w:t>
      </w:r>
      <w:r w:rsidR="00B44521" w:rsidRPr="00A25A5A">
        <w:rPr>
          <w:rFonts w:asciiTheme="majorHAnsi" w:hAnsiTheme="majorHAnsi" w:cstheme="majorHAnsi"/>
        </w:rPr>
        <w:t>to this proposal</w:t>
      </w:r>
      <w:r w:rsidR="00650BC3">
        <w:rPr>
          <w:rFonts w:asciiTheme="majorHAnsi" w:hAnsiTheme="majorHAnsi" w:cstheme="majorHAnsi"/>
        </w:rPr>
        <w:t>)</w:t>
      </w:r>
      <w:r w:rsidR="00B44521" w:rsidRPr="00A25A5A">
        <w:rPr>
          <w:rFonts w:asciiTheme="majorHAnsi" w:hAnsiTheme="majorHAnsi" w:cstheme="majorHAnsi"/>
        </w:rPr>
        <w:t>, please</w:t>
      </w:r>
      <w:r w:rsidR="00E679F0" w:rsidRPr="00E96692">
        <w:rPr>
          <w:rFonts w:asciiTheme="majorHAnsi" w:hAnsiTheme="majorHAnsi" w:cstheme="majorHAnsi"/>
        </w:rPr>
        <w:t xml:space="preserve"> </w:t>
      </w:r>
      <w:r w:rsidR="005E605F" w:rsidRPr="00E96692">
        <w:rPr>
          <w:rFonts w:asciiTheme="majorHAnsi" w:hAnsiTheme="majorHAnsi" w:cstheme="majorHAnsi"/>
        </w:rPr>
        <w:t>d</w:t>
      </w:r>
      <w:r w:rsidR="00E679F0" w:rsidRPr="00E96692">
        <w:rPr>
          <w:rFonts w:asciiTheme="majorHAnsi" w:hAnsiTheme="majorHAnsi" w:cstheme="majorHAnsi"/>
        </w:rPr>
        <w:t xml:space="preserve">escribe: </w:t>
      </w:r>
    </w:p>
    <w:p w14:paraId="64D6A0AC" w14:textId="1EE39802" w:rsidR="00B44521" w:rsidRPr="00A25A5A" w:rsidRDefault="00000000" w:rsidP="00A25A5A">
      <w:pPr>
        <w:pStyle w:val="NoSpacing"/>
        <w:ind w:left="1440"/>
        <w:rPr>
          <w:rFonts w:asciiTheme="majorHAnsi" w:hAnsiTheme="majorHAnsi" w:cstheme="majorHAnsi"/>
        </w:rPr>
      </w:pPr>
      <w:sdt>
        <w:sdtPr>
          <w:rPr>
            <w:rFonts w:asciiTheme="majorHAnsi" w:hAnsiTheme="majorHAnsi" w:cstheme="majorHAnsi"/>
          </w:rPr>
          <w:id w:val="-1918927875"/>
          <w14:checkbox>
            <w14:checked w14:val="0"/>
            <w14:checkedState w14:val="2612" w14:font="MS Gothic"/>
            <w14:uncheckedState w14:val="2610" w14:font="MS Gothic"/>
          </w14:checkbox>
        </w:sdtPr>
        <w:sdtContent>
          <w:r w:rsidR="00B44521" w:rsidRPr="00E96692">
            <w:rPr>
              <w:rFonts w:ascii="Segoe UI Symbol" w:eastAsia="MS Gothic" w:hAnsi="Segoe UI Symbol" w:cs="Segoe UI Symbol"/>
            </w:rPr>
            <w:t>☐</w:t>
          </w:r>
        </w:sdtContent>
      </w:sdt>
      <w:r w:rsidR="009F1E0E" w:rsidRPr="00A25A5A">
        <w:rPr>
          <w:rFonts w:asciiTheme="majorHAnsi" w:hAnsiTheme="majorHAnsi" w:cstheme="majorHAnsi"/>
        </w:rPr>
        <w:t xml:space="preserve"> </w:t>
      </w:r>
      <w:r w:rsidR="00B44521" w:rsidRPr="00A25A5A">
        <w:rPr>
          <w:rFonts w:asciiTheme="majorHAnsi" w:hAnsiTheme="majorHAnsi" w:cstheme="majorHAnsi"/>
        </w:rPr>
        <w:t>request for scanning services (</w:t>
      </w:r>
      <w:r w:rsidR="004C42B4" w:rsidRPr="00483D2C">
        <w:rPr>
          <w:rFonts w:asciiTheme="majorHAnsi" w:hAnsiTheme="majorHAnsi" w:cstheme="majorHAnsi"/>
        </w:rPr>
        <w:t xml:space="preserve">attach file with barcode numbers </w:t>
      </w:r>
      <w:r w:rsidR="00650BC3">
        <w:rPr>
          <w:rFonts w:asciiTheme="majorHAnsi" w:hAnsiTheme="majorHAnsi" w:cstheme="majorHAnsi"/>
        </w:rPr>
        <w:t>located</w:t>
      </w:r>
      <w:r w:rsidR="004C42B4">
        <w:rPr>
          <w:rFonts w:asciiTheme="majorHAnsi" w:hAnsiTheme="majorHAnsi" w:cstheme="majorHAnsi"/>
        </w:rPr>
        <w:t xml:space="preserve"> on your download list via Plant Search </w:t>
      </w:r>
      <w:r w:rsidR="00B44521" w:rsidRPr="00A25A5A">
        <w:rPr>
          <w:rFonts w:asciiTheme="majorHAnsi" w:hAnsiTheme="majorHAnsi" w:cstheme="majorHAnsi"/>
        </w:rPr>
        <w:t>to this proposal)</w:t>
      </w:r>
    </w:p>
    <w:p w14:paraId="11225C83" w14:textId="452E13A0" w:rsidR="00B44521" w:rsidRPr="00A25A5A" w:rsidRDefault="00000000" w:rsidP="00B44521">
      <w:pPr>
        <w:pStyle w:val="NoSpacing"/>
        <w:ind w:left="720" w:firstLine="720"/>
        <w:rPr>
          <w:rFonts w:asciiTheme="majorHAnsi" w:hAnsiTheme="majorHAnsi" w:cstheme="majorHAnsi"/>
        </w:rPr>
      </w:pPr>
      <w:sdt>
        <w:sdtPr>
          <w:rPr>
            <w:rFonts w:asciiTheme="majorHAnsi" w:hAnsiTheme="majorHAnsi" w:cstheme="majorHAnsi"/>
          </w:rPr>
          <w:id w:val="84502787"/>
          <w14:checkbox>
            <w14:checked w14:val="0"/>
            <w14:checkedState w14:val="2612" w14:font="MS Gothic"/>
            <w14:uncheckedState w14:val="2610" w14:font="MS Gothic"/>
          </w14:checkbox>
        </w:sdtPr>
        <w:sdtContent>
          <w:r w:rsidR="003335BD" w:rsidRPr="00E96692">
            <w:rPr>
              <w:rFonts w:ascii="Segoe UI Symbol" w:eastAsia="MS Gothic" w:hAnsi="Segoe UI Symbol" w:cs="Segoe UI Symbol"/>
            </w:rPr>
            <w:t>☐</w:t>
          </w:r>
        </w:sdtContent>
      </w:sdt>
      <w:r w:rsidR="009F1E0E" w:rsidRPr="00A25A5A">
        <w:rPr>
          <w:rFonts w:asciiTheme="majorHAnsi" w:hAnsiTheme="majorHAnsi" w:cstheme="majorHAnsi"/>
        </w:rPr>
        <w:t xml:space="preserve"> </w:t>
      </w:r>
      <w:r w:rsidR="00B44521" w:rsidRPr="00A25A5A">
        <w:rPr>
          <w:rFonts w:asciiTheme="majorHAnsi" w:hAnsiTheme="majorHAnsi" w:cstheme="majorHAnsi"/>
        </w:rPr>
        <w:t>other (describe):</w:t>
      </w:r>
    </w:p>
    <w:p w14:paraId="3A5CF1AA" w14:textId="714514E1" w:rsidR="00BC2B07" w:rsidRPr="00A25A5A" w:rsidRDefault="00032631" w:rsidP="00BC2B07">
      <w:pPr>
        <w:pStyle w:val="NoSpacing"/>
        <w:rPr>
          <w:rFonts w:asciiTheme="majorHAnsi" w:hAnsiTheme="majorHAnsi" w:cstheme="majorHAnsi"/>
          <w:color w:val="C45911" w:themeColor="accent2" w:themeShade="BF"/>
        </w:rPr>
      </w:pPr>
      <w:r w:rsidRPr="00A25A5A">
        <w:rPr>
          <w:rFonts w:asciiTheme="majorHAnsi" w:hAnsiTheme="majorHAnsi" w:cstheme="majorHAnsi"/>
        </w:rPr>
        <w:t xml:space="preserve">                  </w:t>
      </w:r>
    </w:p>
    <w:p w14:paraId="062D5FA0" w14:textId="77777777" w:rsidR="003335BD" w:rsidRPr="00A25A5A" w:rsidRDefault="003335BD" w:rsidP="00BC2B07">
      <w:pPr>
        <w:pStyle w:val="NoSpacing"/>
        <w:rPr>
          <w:rFonts w:asciiTheme="majorHAnsi" w:hAnsiTheme="majorHAnsi" w:cstheme="majorHAnsi"/>
        </w:rPr>
      </w:pPr>
    </w:p>
    <w:p w14:paraId="05CC5F63" w14:textId="77777777" w:rsidR="003335BD" w:rsidRPr="00A25A5A" w:rsidRDefault="003335BD" w:rsidP="00BC2B07">
      <w:pPr>
        <w:pStyle w:val="NoSpacing"/>
        <w:rPr>
          <w:rFonts w:asciiTheme="majorHAnsi" w:hAnsiTheme="majorHAnsi" w:cstheme="majorHAnsi"/>
        </w:rPr>
      </w:pPr>
    </w:p>
    <w:p w14:paraId="765A1759" w14:textId="6147414F" w:rsidR="00796E02" w:rsidRPr="00A25A5A" w:rsidRDefault="00796E02" w:rsidP="00BC2B07">
      <w:pPr>
        <w:pStyle w:val="NoSpacing"/>
        <w:rPr>
          <w:rFonts w:asciiTheme="majorHAnsi" w:hAnsiTheme="majorHAnsi" w:cstheme="majorHAnsi"/>
        </w:rPr>
      </w:pPr>
      <w:r w:rsidRPr="00A25A5A">
        <w:rPr>
          <w:rFonts w:asciiTheme="majorHAnsi" w:hAnsiTheme="majorHAnsi" w:cstheme="majorHAnsi"/>
          <w:b/>
        </w:rPr>
        <w:t>1</w:t>
      </w:r>
      <w:r w:rsidR="00B504C1" w:rsidRPr="00A25A5A">
        <w:rPr>
          <w:rFonts w:asciiTheme="majorHAnsi" w:hAnsiTheme="majorHAnsi" w:cstheme="majorHAnsi"/>
          <w:b/>
        </w:rPr>
        <w:t>4</w:t>
      </w:r>
      <w:r w:rsidRPr="00A25A5A">
        <w:rPr>
          <w:rFonts w:asciiTheme="majorHAnsi" w:hAnsiTheme="majorHAnsi" w:cstheme="majorHAnsi"/>
          <w:b/>
        </w:rPr>
        <w:t xml:space="preserve">. </w:t>
      </w:r>
      <w:r w:rsidR="00BC2B07" w:rsidRPr="00A25A5A">
        <w:rPr>
          <w:rFonts w:asciiTheme="majorHAnsi" w:hAnsiTheme="majorHAnsi" w:cstheme="majorHAnsi"/>
          <w:b/>
        </w:rPr>
        <w:t>Does this project require</w:t>
      </w:r>
      <w:r w:rsidR="00D64F7A" w:rsidRPr="00A25A5A">
        <w:rPr>
          <w:rFonts w:asciiTheme="majorHAnsi" w:hAnsiTheme="majorHAnsi" w:cstheme="majorHAnsi"/>
          <w:b/>
        </w:rPr>
        <w:t xml:space="preserve"> the removal of</w:t>
      </w:r>
      <w:r w:rsidR="00BC2B07" w:rsidRPr="00A25A5A">
        <w:rPr>
          <w:rFonts w:asciiTheme="majorHAnsi" w:hAnsiTheme="majorHAnsi" w:cstheme="majorHAnsi"/>
          <w:b/>
        </w:rPr>
        <w:t xml:space="preserve"> tissue, propagules, or other plant material from the Arboretum?</w:t>
      </w:r>
      <w:r w:rsidR="00D64F7A" w:rsidRPr="00A25A5A">
        <w:rPr>
          <w:rFonts w:asciiTheme="majorHAnsi" w:hAnsiTheme="majorHAnsi" w:cstheme="majorHAnsi"/>
          <w:b/>
        </w:rPr>
        <w:t xml:space="preserve"> </w:t>
      </w:r>
      <w:r w:rsidR="00D64F7A" w:rsidRPr="00A25A5A">
        <w:rPr>
          <w:rFonts w:asciiTheme="majorHAnsi" w:hAnsiTheme="majorHAnsi" w:cstheme="majorHAnsi"/>
        </w:rPr>
        <w:t>Describe,</w:t>
      </w:r>
      <w:r w:rsidR="00BC2B07" w:rsidRPr="00A25A5A">
        <w:rPr>
          <w:rFonts w:asciiTheme="majorHAnsi" w:hAnsiTheme="majorHAnsi" w:cstheme="majorHAnsi"/>
        </w:rPr>
        <w:t xml:space="preserve"> as necessary. </w:t>
      </w:r>
      <w:r w:rsidR="00AD22E5" w:rsidRPr="00A25A5A">
        <w:rPr>
          <w:rFonts w:asciiTheme="majorHAnsi" w:hAnsiTheme="majorHAnsi" w:cstheme="majorHAnsi"/>
        </w:rPr>
        <w:t>Please specify the intended use for the material you receive (molecular, propagation, herbarium, other (please describe)).</w:t>
      </w:r>
    </w:p>
    <w:p w14:paraId="1D211270" w14:textId="77777777" w:rsidR="00796E02" w:rsidRPr="00A25A5A" w:rsidRDefault="00796E02" w:rsidP="00BC2B07">
      <w:pPr>
        <w:pStyle w:val="NoSpacing"/>
        <w:rPr>
          <w:rFonts w:asciiTheme="majorHAnsi" w:hAnsiTheme="majorHAnsi" w:cstheme="majorHAnsi"/>
        </w:rPr>
      </w:pPr>
    </w:p>
    <w:p w14:paraId="5F3906A5" w14:textId="6236CE9B" w:rsidR="00796E02" w:rsidRPr="00E96692" w:rsidRDefault="00796E02" w:rsidP="00BC2B07">
      <w:pPr>
        <w:pStyle w:val="NoSpacing"/>
        <w:rPr>
          <w:rFonts w:asciiTheme="majorHAnsi" w:hAnsiTheme="majorHAnsi" w:cstheme="majorHAnsi"/>
        </w:rPr>
      </w:pPr>
      <w:r w:rsidRPr="00A25A5A">
        <w:rPr>
          <w:rFonts w:asciiTheme="majorHAnsi" w:hAnsiTheme="majorHAnsi" w:cstheme="majorHAnsi"/>
        </w:rPr>
        <w:tab/>
      </w:r>
      <w:bookmarkStart w:id="6" w:name="_Hlk122348672"/>
      <w:sdt>
        <w:sdtPr>
          <w:rPr>
            <w:rFonts w:asciiTheme="majorHAnsi" w:hAnsiTheme="majorHAnsi" w:cstheme="majorHAnsi"/>
          </w:rPr>
          <w:id w:val="-2061241723"/>
          <w14:checkbox>
            <w14:checked w14:val="1"/>
            <w14:checkedState w14:val="2612" w14:font="MS Gothic"/>
            <w14:uncheckedState w14:val="2610" w14:font="MS Gothic"/>
          </w14:checkbox>
        </w:sdtPr>
        <w:sdtContent>
          <w:r w:rsidR="00332758">
            <w:rPr>
              <w:rFonts w:ascii="MS Gothic" w:eastAsia="MS Gothic" w:hAnsi="MS Gothic" w:cstheme="majorHAnsi" w:hint="eastAsia"/>
            </w:rPr>
            <w:t>☒</w:t>
          </w:r>
        </w:sdtContent>
      </w:sdt>
      <w:r w:rsidR="00692909" w:rsidRPr="00A25A5A">
        <w:rPr>
          <w:rFonts w:asciiTheme="majorHAnsi" w:hAnsiTheme="majorHAnsi" w:cstheme="majorHAnsi"/>
        </w:rPr>
        <w:t xml:space="preserve"> </w:t>
      </w:r>
      <w:r w:rsidR="00E50A11" w:rsidRPr="00E96692">
        <w:rPr>
          <w:rFonts w:asciiTheme="majorHAnsi" w:hAnsiTheme="majorHAnsi" w:cstheme="majorHAnsi"/>
        </w:rPr>
        <w:t>Yes,</w:t>
      </w:r>
      <w:r w:rsidR="00103FC4" w:rsidRPr="00E96692">
        <w:rPr>
          <w:rFonts w:asciiTheme="majorHAnsi" w:hAnsiTheme="majorHAnsi" w:cstheme="majorHAnsi"/>
        </w:rPr>
        <w:t xml:space="preserve"> check all that a</w:t>
      </w:r>
      <w:r w:rsidR="006C4998" w:rsidRPr="00E96692">
        <w:rPr>
          <w:rFonts w:asciiTheme="majorHAnsi" w:hAnsiTheme="majorHAnsi" w:cstheme="majorHAnsi"/>
        </w:rPr>
        <w:t>pply</w:t>
      </w:r>
      <w:r w:rsidRPr="00A25A5A">
        <w:rPr>
          <w:rFonts w:asciiTheme="majorHAnsi" w:hAnsiTheme="majorHAnsi" w:cstheme="majorHAnsi"/>
        </w:rPr>
        <w:t>:</w:t>
      </w:r>
    </w:p>
    <w:p w14:paraId="400151A1" w14:textId="6371731D" w:rsidR="002A0F0D" w:rsidRPr="00E96692" w:rsidRDefault="002A0F0D" w:rsidP="002A0F0D">
      <w:pPr>
        <w:pStyle w:val="NoSpacing"/>
        <w:rPr>
          <w:rFonts w:asciiTheme="majorHAnsi" w:hAnsiTheme="majorHAnsi" w:cstheme="majorHAnsi"/>
        </w:rPr>
      </w:pPr>
      <w:r w:rsidRPr="00E96692">
        <w:rPr>
          <w:rFonts w:asciiTheme="majorHAnsi" w:hAnsiTheme="majorHAnsi" w:cstheme="majorHAnsi"/>
        </w:rPr>
        <w:tab/>
      </w:r>
      <w:r w:rsidRPr="00E96692">
        <w:rPr>
          <w:rFonts w:asciiTheme="majorHAnsi" w:hAnsiTheme="majorHAnsi" w:cstheme="majorHAnsi"/>
        </w:rPr>
        <w:tab/>
      </w:r>
      <w:sdt>
        <w:sdtPr>
          <w:rPr>
            <w:rFonts w:asciiTheme="majorHAnsi" w:hAnsiTheme="majorHAnsi" w:cstheme="majorHAnsi"/>
          </w:rPr>
          <w:id w:val="-1747103003"/>
          <w14:checkbox>
            <w14:checked w14:val="1"/>
            <w14:checkedState w14:val="2612" w14:font="MS Gothic"/>
            <w14:uncheckedState w14:val="2610" w14:font="MS Gothic"/>
          </w14:checkbox>
        </w:sdtPr>
        <w:sdtContent>
          <w:r w:rsidR="00332758">
            <w:rPr>
              <w:rFonts w:ascii="MS Gothic" w:eastAsia="MS Gothic" w:hAnsi="MS Gothic" w:cstheme="majorHAnsi" w:hint="eastAsia"/>
            </w:rPr>
            <w:t>☒</w:t>
          </w:r>
        </w:sdtContent>
      </w:sdt>
      <w:r w:rsidRPr="00E96692">
        <w:rPr>
          <w:rFonts w:asciiTheme="majorHAnsi" w:hAnsiTheme="majorHAnsi" w:cstheme="majorHAnsi"/>
        </w:rPr>
        <w:t xml:space="preserve"> fresh material; please </w:t>
      </w:r>
      <w:proofErr w:type="gramStart"/>
      <w:r w:rsidRPr="00E96692">
        <w:rPr>
          <w:rFonts w:asciiTheme="majorHAnsi" w:hAnsiTheme="majorHAnsi" w:cstheme="majorHAnsi"/>
        </w:rPr>
        <w:t>describe:</w:t>
      </w:r>
      <w:proofErr w:type="gramEnd"/>
      <w:r w:rsidRPr="00E96692">
        <w:rPr>
          <w:rFonts w:asciiTheme="majorHAnsi" w:hAnsiTheme="majorHAnsi" w:cstheme="majorHAnsi"/>
        </w:rPr>
        <w:t xml:space="preserve"> </w:t>
      </w:r>
      <w:r w:rsidR="004E7798">
        <w:rPr>
          <w:rFonts w:asciiTheme="majorHAnsi" w:hAnsiTheme="majorHAnsi" w:cstheme="majorHAnsi"/>
        </w:rPr>
        <w:t>tree cores using an increment borer of 7mm*** Will have to check with Mao</w:t>
      </w:r>
    </w:p>
    <w:p w14:paraId="0DA576B1" w14:textId="77777777" w:rsidR="002A0F0D" w:rsidRPr="00E96692" w:rsidRDefault="00000000" w:rsidP="002A0F0D">
      <w:pPr>
        <w:pStyle w:val="NoSpacing"/>
        <w:ind w:left="720" w:firstLine="720"/>
        <w:rPr>
          <w:rFonts w:asciiTheme="majorHAnsi" w:hAnsiTheme="majorHAnsi" w:cstheme="majorHAnsi"/>
        </w:rPr>
      </w:pPr>
      <w:sdt>
        <w:sdtPr>
          <w:rPr>
            <w:rFonts w:asciiTheme="majorHAnsi" w:hAnsiTheme="majorHAnsi" w:cstheme="majorHAnsi"/>
          </w:rPr>
          <w:id w:val="-1323730735"/>
          <w14:checkbox>
            <w14:checked w14:val="0"/>
            <w14:checkedState w14:val="2612" w14:font="MS Gothic"/>
            <w14:uncheckedState w14:val="2610" w14:font="MS Gothic"/>
          </w14:checkbox>
        </w:sdtPr>
        <w:sdtContent>
          <w:r w:rsidR="002A0F0D" w:rsidRPr="00E96692">
            <w:rPr>
              <w:rFonts w:ascii="Segoe UI Symbol" w:eastAsia="MS Gothic" w:hAnsi="Segoe UI Symbol" w:cs="Segoe UI Symbol"/>
            </w:rPr>
            <w:t>☐</w:t>
          </w:r>
        </w:sdtContent>
      </w:sdt>
      <w:r w:rsidR="002A0F0D" w:rsidRPr="00E96692">
        <w:rPr>
          <w:rFonts w:asciiTheme="majorHAnsi" w:hAnsiTheme="majorHAnsi" w:cstheme="majorHAnsi"/>
        </w:rPr>
        <w:t xml:space="preserve"> silica dried; please describe:</w:t>
      </w:r>
    </w:p>
    <w:bookmarkStart w:id="7" w:name="_Hlk140134399"/>
    <w:p w14:paraId="1FC718AE" w14:textId="3BFAA46C" w:rsidR="002A0F0D" w:rsidRPr="00E96692" w:rsidRDefault="00000000" w:rsidP="002A0F0D">
      <w:pPr>
        <w:pStyle w:val="NoSpacing"/>
        <w:ind w:left="720" w:firstLine="720"/>
        <w:rPr>
          <w:rFonts w:asciiTheme="majorHAnsi" w:hAnsiTheme="majorHAnsi" w:cstheme="majorHAnsi"/>
        </w:rPr>
      </w:pPr>
      <w:sdt>
        <w:sdtPr>
          <w:rPr>
            <w:rFonts w:asciiTheme="majorHAnsi" w:hAnsiTheme="majorHAnsi" w:cstheme="majorHAnsi"/>
          </w:rPr>
          <w:id w:val="-1046758746"/>
          <w14:checkbox>
            <w14:checked w14:val="0"/>
            <w14:checkedState w14:val="2612" w14:font="MS Gothic"/>
            <w14:uncheckedState w14:val="2610" w14:font="MS Gothic"/>
          </w14:checkbox>
        </w:sdtPr>
        <w:sdtContent>
          <w:r w:rsidR="00E50A11" w:rsidRPr="00E96692">
            <w:rPr>
              <w:rFonts w:ascii="Segoe UI Symbol" w:eastAsia="MS Gothic" w:hAnsi="Segoe UI Symbol" w:cs="Segoe UI Symbol"/>
            </w:rPr>
            <w:t>☐</w:t>
          </w:r>
        </w:sdtContent>
      </w:sdt>
      <w:bookmarkEnd w:id="7"/>
      <w:r w:rsidR="002A0F0D" w:rsidRPr="00E96692">
        <w:rPr>
          <w:rFonts w:asciiTheme="majorHAnsi" w:hAnsiTheme="majorHAnsi" w:cstheme="majorHAnsi"/>
        </w:rPr>
        <w:t xml:space="preserve"> vouchers of your plant collections</w:t>
      </w:r>
      <w:r w:rsidR="00F43304" w:rsidRPr="00E96692">
        <w:rPr>
          <w:rFonts w:asciiTheme="majorHAnsi" w:hAnsiTheme="majorHAnsi" w:cstheme="majorHAnsi"/>
        </w:rPr>
        <w:t xml:space="preserve">; please </w:t>
      </w:r>
      <w:r w:rsidR="000D347E" w:rsidRPr="00E96692">
        <w:rPr>
          <w:rFonts w:asciiTheme="majorHAnsi" w:hAnsiTheme="majorHAnsi" w:cstheme="majorHAnsi"/>
        </w:rPr>
        <w:t>describe</w:t>
      </w:r>
      <w:r w:rsidR="00F43304" w:rsidRPr="00E96692">
        <w:rPr>
          <w:rFonts w:asciiTheme="majorHAnsi" w:hAnsiTheme="majorHAnsi" w:cstheme="majorHAnsi"/>
        </w:rPr>
        <w:t>:</w:t>
      </w:r>
    </w:p>
    <w:p w14:paraId="54C895FA" w14:textId="7E3AF0A2" w:rsidR="002A0F0D" w:rsidRPr="00E96692" w:rsidRDefault="00000000" w:rsidP="002A0F0D">
      <w:pPr>
        <w:pStyle w:val="NoSpacing"/>
        <w:ind w:left="720" w:firstLine="720"/>
        <w:rPr>
          <w:rFonts w:asciiTheme="majorHAnsi" w:hAnsiTheme="majorHAnsi" w:cstheme="majorHAnsi"/>
        </w:rPr>
      </w:pPr>
      <w:sdt>
        <w:sdtPr>
          <w:rPr>
            <w:rFonts w:asciiTheme="majorHAnsi" w:hAnsiTheme="majorHAnsi" w:cstheme="majorHAnsi"/>
          </w:rPr>
          <w:id w:val="-882329500"/>
          <w14:checkbox>
            <w14:checked w14:val="0"/>
            <w14:checkedState w14:val="2612" w14:font="MS Gothic"/>
            <w14:uncheckedState w14:val="2610" w14:font="MS Gothic"/>
          </w14:checkbox>
        </w:sdtPr>
        <w:sdtContent>
          <w:r w:rsidR="002A0F0D" w:rsidRPr="00E96692">
            <w:rPr>
              <w:rFonts w:ascii="Segoe UI Symbol" w:eastAsia="MS Gothic" w:hAnsi="Segoe UI Symbol" w:cs="Segoe UI Symbol"/>
            </w:rPr>
            <w:t>☐</w:t>
          </w:r>
        </w:sdtContent>
      </w:sdt>
      <w:r w:rsidR="002A0F0D" w:rsidRPr="00E96692">
        <w:rPr>
          <w:rFonts w:asciiTheme="majorHAnsi" w:hAnsiTheme="majorHAnsi" w:cstheme="majorHAnsi"/>
        </w:rPr>
        <w:t xml:space="preserve"> prop</w:t>
      </w:r>
      <w:r w:rsidR="00F43304" w:rsidRPr="00E96692">
        <w:rPr>
          <w:rFonts w:asciiTheme="majorHAnsi" w:hAnsiTheme="majorHAnsi" w:cstheme="majorHAnsi"/>
        </w:rPr>
        <w:t>agule type; please describe:</w:t>
      </w:r>
    </w:p>
    <w:bookmarkStart w:id="8" w:name="_Hlk140133918"/>
    <w:p w14:paraId="340A7D6A" w14:textId="77777777" w:rsidR="002A0F0D" w:rsidRPr="00E96692" w:rsidRDefault="00000000" w:rsidP="002A0F0D">
      <w:pPr>
        <w:pStyle w:val="NoSpacing"/>
        <w:ind w:left="720" w:firstLine="720"/>
        <w:rPr>
          <w:rFonts w:asciiTheme="majorHAnsi" w:hAnsiTheme="majorHAnsi" w:cstheme="majorHAnsi"/>
        </w:rPr>
      </w:pPr>
      <w:sdt>
        <w:sdtPr>
          <w:rPr>
            <w:rFonts w:asciiTheme="majorHAnsi" w:hAnsiTheme="majorHAnsi" w:cstheme="majorHAnsi"/>
          </w:rPr>
          <w:id w:val="1986500887"/>
          <w14:checkbox>
            <w14:checked w14:val="0"/>
            <w14:checkedState w14:val="2612" w14:font="MS Gothic"/>
            <w14:uncheckedState w14:val="2610" w14:font="MS Gothic"/>
          </w14:checkbox>
        </w:sdtPr>
        <w:sdtContent>
          <w:r w:rsidR="002A0F0D" w:rsidRPr="00E96692">
            <w:rPr>
              <w:rFonts w:ascii="Segoe UI Symbol" w:eastAsia="MS Gothic" w:hAnsi="Segoe UI Symbol" w:cs="Segoe UI Symbol"/>
            </w:rPr>
            <w:t>☐</w:t>
          </w:r>
        </w:sdtContent>
      </w:sdt>
      <w:bookmarkEnd w:id="8"/>
      <w:r w:rsidR="002A0F0D" w:rsidRPr="00E96692">
        <w:rPr>
          <w:rFonts w:asciiTheme="majorHAnsi" w:hAnsiTheme="majorHAnsi" w:cstheme="majorHAnsi"/>
        </w:rPr>
        <w:t xml:space="preserve"> other (describe):</w:t>
      </w:r>
    </w:p>
    <w:p w14:paraId="6D48B56C" w14:textId="05A14D78" w:rsidR="00796E02" w:rsidRPr="00A25A5A" w:rsidRDefault="00796E02" w:rsidP="00BC2B07">
      <w:pPr>
        <w:pStyle w:val="NoSpacing"/>
        <w:rPr>
          <w:rFonts w:asciiTheme="majorHAnsi" w:hAnsiTheme="majorHAnsi" w:cstheme="majorHAnsi"/>
        </w:rPr>
      </w:pPr>
      <w:r w:rsidRPr="00A25A5A">
        <w:rPr>
          <w:rFonts w:asciiTheme="majorHAnsi" w:hAnsiTheme="majorHAnsi" w:cstheme="majorHAnsi"/>
        </w:rPr>
        <w:tab/>
      </w:r>
      <w:bookmarkStart w:id="9" w:name="_Hlk140133772"/>
      <w:r w:rsidR="00AD22E5" w:rsidRPr="00A25A5A">
        <w:rPr>
          <w:rFonts w:asciiTheme="majorHAnsi" w:hAnsiTheme="majorHAnsi" w:cstheme="majorHAnsi"/>
        </w:rPr>
        <w:t xml:space="preserve"> </w:t>
      </w:r>
      <w:bookmarkEnd w:id="6"/>
      <w:bookmarkEnd w:id="9"/>
    </w:p>
    <w:p w14:paraId="118FDD6B" w14:textId="6274AB4D" w:rsidR="00BF3883" w:rsidRPr="00A25A5A" w:rsidRDefault="00B504C1" w:rsidP="00BC2B07">
      <w:pPr>
        <w:pStyle w:val="NoSpacing"/>
        <w:rPr>
          <w:rFonts w:asciiTheme="majorHAnsi" w:hAnsiTheme="majorHAnsi" w:cstheme="majorHAnsi"/>
          <w:b/>
          <w:bCs/>
        </w:rPr>
      </w:pPr>
      <w:r w:rsidRPr="00A25A5A">
        <w:rPr>
          <w:rFonts w:asciiTheme="majorHAnsi" w:hAnsiTheme="majorHAnsi" w:cstheme="majorHAnsi"/>
          <w:b/>
          <w:bCs/>
        </w:rPr>
        <w:t>15</w:t>
      </w:r>
      <w:r w:rsidRPr="00A25A5A">
        <w:rPr>
          <w:rFonts w:asciiTheme="majorHAnsi" w:hAnsiTheme="majorHAnsi" w:cstheme="majorHAnsi"/>
        </w:rPr>
        <w:t xml:space="preserve">. </w:t>
      </w:r>
      <w:r w:rsidR="00796E02" w:rsidRPr="00A25A5A">
        <w:rPr>
          <w:rFonts w:asciiTheme="majorHAnsi" w:hAnsiTheme="majorHAnsi" w:cstheme="majorHAnsi"/>
          <w:b/>
          <w:bCs/>
        </w:rPr>
        <w:t>Does this project require</w:t>
      </w:r>
      <w:r w:rsidR="00D64F7A" w:rsidRPr="00A25A5A">
        <w:rPr>
          <w:rFonts w:asciiTheme="majorHAnsi" w:hAnsiTheme="majorHAnsi" w:cstheme="majorHAnsi"/>
          <w:b/>
          <w:bCs/>
        </w:rPr>
        <w:t xml:space="preserve"> arboretum staff to collect and ship</w:t>
      </w:r>
      <w:r w:rsidR="00BC2B07" w:rsidRPr="00A25A5A">
        <w:rPr>
          <w:rFonts w:asciiTheme="majorHAnsi" w:hAnsiTheme="majorHAnsi" w:cstheme="majorHAnsi"/>
          <w:b/>
          <w:bCs/>
        </w:rPr>
        <w:t xml:space="preserve"> </w:t>
      </w:r>
      <w:r w:rsidR="00D64F7A" w:rsidRPr="00A25A5A">
        <w:rPr>
          <w:rFonts w:asciiTheme="majorHAnsi" w:hAnsiTheme="majorHAnsi" w:cstheme="majorHAnsi"/>
          <w:b/>
          <w:bCs/>
        </w:rPr>
        <w:t xml:space="preserve">tissue </w:t>
      </w:r>
      <w:r w:rsidR="00BC2B07" w:rsidRPr="00A25A5A">
        <w:rPr>
          <w:rFonts w:asciiTheme="majorHAnsi" w:hAnsiTheme="majorHAnsi" w:cstheme="majorHAnsi"/>
          <w:b/>
          <w:bCs/>
        </w:rPr>
        <w:t>for molecular analyses</w:t>
      </w:r>
      <w:r w:rsidR="00B74080" w:rsidRPr="00A25A5A">
        <w:rPr>
          <w:rFonts w:asciiTheme="majorHAnsi" w:hAnsiTheme="majorHAnsi" w:cstheme="majorHAnsi"/>
          <w:b/>
          <w:bCs/>
        </w:rPr>
        <w:t xml:space="preserve"> or</w:t>
      </w:r>
      <w:r w:rsidR="00BC2B07" w:rsidRPr="00A25A5A">
        <w:rPr>
          <w:rFonts w:asciiTheme="majorHAnsi" w:hAnsiTheme="majorHAnsi" w:cstheme="majorHAnsi"/>
          <w:b/>
          <w:bCs/>
        </w:rPr>
        <w:t xml:space="preserve"> </w:t>
      </w:r>
      <w:r w:rsidR="0052633C" w:rsidRPr="00A25A5A">
        <w:rPr>
          <w:rFonts w:asciiTheme="majorHAnsi" w:hAnsiTheme="majorHAnsi" w:cstheme="majorHAnsi"/>
          <w:b/>
          <w:bCs/>
        </w:rPr>
        <w:t xml:space="preserve">require </w:t>
      </w:r>
      <w:r w:rsidR="006B6FE1" w:rsidRPr="00A25A5A">
        <w:rPr>
          <w:rFonts w:asciiTheme="majorHAnsi" w:hAnsiTheme="majorHAnsi" w:cstheme="majorHAnsi"/>
          <w:b/>
          <w:bCs/>
        </w:rPr>
        <w:t>you to voucher your plant collections?</w:t>
      </w:r>
    </w:p>
    <w:p w14:paraId="6F272BC3" w14:textId="77777777" w:rsidR="00D37815" w:rsidRPr="00A25A5A" w:rsidRDefault="00D37815" w:rsidP="00BC2B07">
      <w:pPr>
        <w:pStyle w:val="NoSpacing"/>
        <w:rPr>
          <w:rFonts w:asciiTheme="majorHAnsi" w:hAnsiTheme="majorHAnsi" w:cstheme="majorHAnsi"/>
          <w:b/>
          <w:bCs/>
        </w:rPr>
      </w:pPr>
    </w:p>
    <w:p w14:paraId="599A48AA" w14:textId="77777777" w:rsidR="00711CCF" w:rsidRDefault="00BF3883" w:rsidP="00510C2A">
      <w:pPr>
        <w:pStyle w:val="NoSpacing"/>
        <w:rPr>
          <w:rFonts w:asciiTheme="majorHAnsi" w:hAnsiTheme="majorHAnsi" w:cstheme="majorHAnsi"/>
        </w:rPr>
      </w:pPr>
      <w:r w:rsidRPr="00A25A5A">
        <w:rPr>
          <w:rFonts w:asciiTheme="majorHAnsi" w:hAnsiTheme="majorHAnsi" w:cstheme="majorHAnsi"/>
          <w:b/>
          <w:bCs/>
        </w:rPr>
        <w:tab/>
      </w:r>
      <w:bookmarkStart w:id="10" w:name="_Hlk122351464"/>
      <w:sdt>
        <w:sdtPr>
          <w:rPr>
            <w:rFonts w:asciiTheme="majorHAnsi" w:hAnsiTheme="majorHAnsi" w:cstheme="majorHAnsi"/>
          </w:rPr>
          <w:id w:val="-1583366741"/>
          <w14:checkbox>
            <w14:checked w14:val="0"/>
            <w14:checkedState w14:val="2612" w14:font="MS Gothic"/>
            <w14:uncheckedState w14:val="2610" w14:font="MS Gothic"/>
          </w14:checkbox>
        </w:sdtPr>
        <w:sdtContent>
          <w:r w:rsidR="00EB6DD2" w:rsidRPr="00E96692">
            <w:rPr>
              <w:rFonts w:ascii="Segoe UI Symbol" w:eastAsia="MS Gothic" w:hAnsi="Segoe UI Symbol" w:cs="Segoe UI Symbol"/>
            </w:rPr>
            <w:t>☐</w:t>
          </w:r>
        </w:sdtContent>
      </w:sdt>
      <w:r w:rsidR="00692909" w:rsidRPr="00A25A5A">
        <w:rPr>
          <w:rFonts w:asciiTheme="majorHAnsi" w:hAnsiTheme="majorHAnsi" w:cstheme="majorHAnsi"/>
        </w:rPr>
        <w:t xml:space="preserve"> </w:t>
      </w:r>
      <w:r w:rsidRPr="00A25A5A">
        <w:rPr>
          <w:rFonts w:asciiTheme="majorHAnsi" w:hAnsiTheme="majorHAnsi" w:cstheme="majorHAnsi"/>
        </w:rPr>
        <w:t>Yes</w:t>
      </w:r>
      <w:r w:rsidRPr="00A25A5A">
        <w:rPr>
          <w:rFonts w:asciiTheme="majorHAnsi" w:hAnsiTheme="majorHAnsi" w:cstheme="majorHAnsi"/>
        </w:rPr>
        <w:tab/>
      </w:r>
    </w:p>
    <w:p w14:paraId="7BEA8CA1" w14:textId="0DE30743" w:rsidR="00BF3883" w:rsidRPr="00A25A5A" w:rsidRDefault="00016516" w:rsidP="00510C2A">
      <w:pPr>
        <w:pStyle w:val="NoSpacing"/>
        <w:rPr>
          <w:rFonts w:asciiTheme="majorHAnsi" w:hAnsiTheme="majorHAnsi" w:cstheme="majorHAnsi"/>
        </w:rPr>
      </w:pPr>
      <w:r w:rsidRPr="00A25A5A">
        <w:rPr>
          <w:rFonts w:asciiTheme="majorHAnsi" w:hAnsiTheme="majorHAnsi" w:cstheme="majorHAnsi"/>
        </w:rPr>
        <w:t xml:space="preserve">      </w:t>
      </w:r>
    </w:p>
    <w:p w14:paraId="39104E74" w14:textId="11E81521" w:rsidR="00797BE2" w:rsidRPr="00E96692" w:rsidRDefault="00797BE2" w:rsidP="00A25A5A">
      <w:pPr>
        <w:pStyle w:val="NoSpacing"/>
        <w:ind w:left="720"/>
        <w:rPr>
          <w:rFonts w:asciiTheme="majorHAnsi" w:hAnsiTheme="majorHAnsi" w:cstheme="majorHAnsi"/>
        </w:rPr>
      </w:pPr>
      <w:r w:rsidRPr="00E96692">
        <w:rPr>
          <w:rFonts w:asciiTheme="majorHAnsi" w:hAnsiTheme="majorHAnsi" w:cstheme="majorHAnsi"/>
          <w:b/>
        </w:rPr>
        <w:t xml:space="preserve">When shipping, the Arboretum prefers to use FedEx, UPS, and USPS as couriers whenever possible. *Please note that all international shipments </w:t>
      </w:r>
      <w:r w:rsidR="001F586A" w:rsidRPr="00E96692">
        <w:rPr>
          <w:rFonts w:asciiTheme="majorHAnsi" w:hAnsiTheme="majorHAnsi" w:cstheme="majorHAnsi"/>
          <w:b/>
        </w:rPr>
        <w:t>are sent</w:t>
      </w:r>
      <w:r w:rsidRPr="00E96692">
        <w:rPr>
          <w:rFonts w:asciiTheme="majorHAnsi" w:hAnsiTheme="majorHAnsi" w:cstheme="majorHAnsi"/>
          <w:b/>
        </w:rPr>
        <w:t xml:space="preserve"> via USPS. </w:t>
      </w:r>
      <w:r w:rsidRPr="00E96692">
        <w:rPr>
          <w:rFonts w:asciiTheme="majorHAnsi" w:hAnsiTheme="majorHAnsi" w:cstheme="majorHAnsi"/>
        </w:rPr>
        <w:t>Please confirm that the shipping address and contact telephone number are correct in question 5 above.</w:t>
      </w:r>
    </w:p>
    <w:p w14:paraId="419E9953" w14:textId="77777777" w:rsidR="00797BE2" w:rsidRPr="00E96692" w:rsidRDefault="00797BE2" w:rsidP="00797BE2">
      <w:pPr>
        <w:pStyle w:val="NoSpacing"/>
        <w:rPr>
          <w:rFonts w:asciiTheme="majorHAnsi" w:hAnsiTheme="majorHAnsi" w:cstheme="majorHAnsi"/>
        </w:rPr>
      </w:pPr>
    </w:p>
    <w:p w14:paraId="7C6CCF2E" w14:textId="5D615E06" w:rsidR="00797BE2" w:rsidRPr="00A25A5A" w:rsidRDefault="00797BE2" w:rsidP="00797BE2">
      <w:pPr>
        <w:pStyle w:val="NoSpacing"/>
        <w:rPr>
          <w:rFonts w:asciiTheme="majorHAnsi" w:hAnsiTheme="majorHAnsi" w:cstheme="majorHAnsi"/>
          <w:b/>
          <w:bCs/>
        </w:rPr>
      </w:pPr>
      <w:r w:rsidRPr="00E96692">
        <w:rPr>
          <w:rFonts w:asciiTheme="majorHAnsi" w:hAnsiTheme="majorHAnsi" w:cstheme="majorHAnsi"/>
        </w:rPr>
        <w:t xml:space="preserve">     </w:t>
      </w:r>
      <w:r w:rsidR="0023533A" w:rsidRPr="00E96692">
        <w:rPr>
          <w:rFonts w:asciiTheme="majorHAnsi" w:hAnsiTheme="majorHAnsi" w:cstheme="majorHAnsi"/>
        </w:rPr>
        <w:tab/>
      </w:r>
      <w:r w:rsidRPr="00A25A5A">
        <w:rPr>
          <w:rFonts w:asciiTheme="majorHAnsi" w:hAnsiTheme="majorHAnsi" w:cstheme="majorHAnsi"/>
          <w:b/>
          <w:bCs/>
        </w:rPr>
        <w:t>Do you have an account number?</w:t>
      </w:r>
    </w:p>
    <w:p w14:paraId="7555033B" w14:textId="77777777" w:rsidR="00797BE2" w:rsidRPr="00E96692" w:rsidRDefault="00797BE2" w:rsidP="00797BE2">
      <w:pPr>
        <w:pStyle w:val="NoSpacing"/>
        <w:rPr>
          <w:rFonts w:asciiTheme="majorHAnsi" w:hAnsiTheme="majorHAnsi" w:cstheme="majorHAnsi"/>
        </w:rPr>
      </w:pPr>
      <w:r w:rsidRPr="00E96692">
        <w:rPr>
          <w:rFonts w:asciiTheme="majorHAnsi" w:hAnsiTheme="majorHAnsi" w:cstheme="majorHAnsi"/>
        </w:rPr>
        <w:tab/>
      </w:r>
      <w:sdt>
        <w:sdtPr>
          <w:rPr>
            <w:rFonts w:asciiTheme="majorHAnsi" w:hAnsiTheme="majorHAnsi" w:cstheme="majorHAnsi"/>
          </w:rPr>
          <w:id w:val="609394224"/>
          <w14:checkbox>
            <w14:checked w14:val="0"/>
            <w14:checkedState w14:val="2612" w14:font="MS Gothic"/>
            <w14:uncheckedState w14:val="2610" w14:font="MS Gothic"/>
          </w14:checkbox>
        </w:sdtPr>
        <w:sdtContent>
          <w:r w:rsidRPr="00E96692">
            <w:rPr>
              <w:rFonts w:ascii="Segoe UI Symbol" w:eastAsia="MS Gothic" w:hAnsi="Segoe UI Symbol" w:cs="Segoe UI Symbol"/>
            </w:rPr>
            <w:t>☐</w:t>
          </w:r>
        </w:sdtContent>
      </w:sdt>
      <w:r w:rsidRPr="00E96692">
        <w:rPr>
          <w:rFonts w:asciiTheme="majorHAnsi" w:hAnsiTheme="majorHAnsi" w:cstheme="majorHAnsi"/>
        </w:rPr>
        <w:t xml:space="preserve"> Yes, please provide:</w:t>
      </w:r>
    </w:p>
    <w:p w14:paraId="5969E173" w14:textId="44EF551A" w:rsidR="00797BE2" w:rsidRPr="00E96692" w:rsidRDefault="00797BE2" w:rsidP="00797BE2">
      <w:pPr>
        <w:pStyle w:val="NoSpacing"/>
        <w:rPr>
          <w:rFonts w:asciiTheme="majorHAnsi" w:hAnsiTheme="majorHAnsi" w:cstheme="majorHAnsi"/>
        </w:rPr>
      </w:pPr>
      <w:r w:rsidRPr="00E96692">
        <w:rPr>
          <w:rFonts w:asciiTheme="majorHAnsi" w:hAnsiTheme="majorHAnsi" w:cstheme="majorHAnsi"/>
        </w:rPr>
        <w:tab/>
      </w:r>
      <w:sdt>
        <w:sdtPr>
          <w:rPr>
            <w:rFonts w:asciiTheme="majorHAnsi" w:hAnsiTheme="majorHAnsi" w:cstheme="majorHAnsi"/>
          </w:rPr>
          <w:id w:val="-775713854"/>
          <w14:checkbox>
            <w14:checked w14:val="1"/>
            <w14:checkedState w14:val="2612" w14:font="MS Gothic"/>
            <w14:uncheckedState w14:val="2610" w14:font="MS Gothic"/>
          </w14:checkbox>
        </w:sdtPr>
        <w:sdtContent>
          <w:r w:rsidR="00332758">
            <w:rPr>
              <w:rFonts w:ascii="MS Gothic" w:eastAsia="MS Gothic" w:hAnsi="MS Gothic" w:cstheme="majorHAnsi" w:hint="eastAsia"/>
            </w:rPr>
            <w:t>☒</w:t>
          </w:r>
        </w:sdtContent>
      </w:sdt>
      <w:r w:rsidRPr="00E96692">
        <w:rPr>
          <w:rFonts w:asciiTheme="majorHAnsi" w:hAnsiTheme="majorHAnsi" w:cstheme="majorHAnsi"/>
        </w:rPr>
        <w:t xml:space="preserve"> No</w:t>
      </w:r>
      <w:r w:rsidR="00332758">
        <w:rPr>
          <w:rFonts w:asciiTheme="majorHAnsi" w:hAnsiTheme="majorHAnsi" w:cstheme="majorHAnsi"/>
        </w:rPr>
        <w:t xml:space="preserve">, but we will ask to leave cores to air-dry then pick them up to image at our lab at UBC. </w:t>
      </w:r>
    </w:p>
    <w:p w14:paraId="4DFACBB9" w14:textId="77777777" w:rsidR="00797BE2" w:rsidRPr="00E96692" w:rsidRDefault="00797BE2" w:rsidP="00797BE2">
      <w:pPr>
        <w:pStyle w:val="NoSpacing"/>
        <w:rPr>
          <w:rFonts w:asciiTheme="majorHAnsi" w:hAnsiTheme="majorHAnsi" w:cstheme="majorHAnsi"/>
          <w:b/>
        </w:rPr>
      </w:pPr>
      <w:r w:rsidRPr="00E96692">
        <w:rPr>
          <w:rFonts w:asciiTheme="majorHAnsi" w:hAnsiTheme="majorHAnsi" w:cstheme="majorHAnsi"/>
        </w:rPr>
        <w:t xml:space="preserve">     </w:t>
      </w:r>
    </w:p>
    <w:p w14:paraId="296654F8" w14:textId="64E341C1" w:rsidR="00797BE2" w:rsidRPr="00E96692" w:rsidRDefault="00F10C09" w:rsidP="00797BE2">
      <w:pPr>
        <w:pStyle w:val="NoSpacing"/>
        <w:ind w:left="720"/>
        <w:rPr>
          <w:rFonts w:asciiTheme="majorHAnsi" w:hAnsiTheme="majorHAnsi" w:cstheme="majorHAnsi"/>
        </w:rPr>
      </w:pPr>
      <w:r w:rsidRPr="00E96692">
        <w:rPr>
          <w:rFonts w:asciiTheme="majorHAnsi" w:hAnsiTheme="majorHAnsi" w:cstheme="majorHAnsi"/>
          <w:b/>
        </w:rPr>
        <w:t>*</w:t>
      </w:r>
      <w:r w:rsidR="00797BE2" w:rsidRPr="00E96692">
        <w:rPr>
          <w:rFonts w:asciiTheme="majorHAnsi" w:hAnsiTheme="majorHAnsi" w:cstheme="majorHAnsi"/>
          <w:b/>
        </w:rPr>
        <w:t xml:space="preserve">If making a request for shipments, please list any import requirements below. </w:t>
      </w:r>
      <w:r w:rsidR="00797BE2" w:rsidRPr="00E96692">
        <w:rPr>
          <w:rFonts w:asciiTheme="majorHAnsi" w:hAnsiTheme="majorHAnsi" w:cstheme="majorHAnsi"/>
        </w:rPr>
        <w:t xml:space="preserve">It is the responsibility </w:t>
      </w:r>
      <w:r w:rsidR="00D64BA7" w:rsidRPr="00E96692">
        <w:rPr>
          <w:rFonts w:asciiTheme="majorHAnsi" w:hAnsiTheme="majorHAnsi" w:cstheme="majorHAnsi"/>
        </w:rPr>
        <w:t>of</w:t>
      </w:r>
      <w:r w:rsidR="00797BE2" w:rsidRPr="00E96692">
        <w:rPr>
          <w:rFonts w:asciiTheme="majorHAnsi" w:hAnsiTheme="majorHAnsi" w:cstheme="majorHAnsi"/>
        </w:rPr>
        <w:t xml:space="preserve"> all scholars requesting material to first investigate their own specific import requirements and supply the Arboretum with instructions and documents as needed well in advance of the request date</w:t>
      </w:r>
      <w:r w:rsidR="00A51197" w:rsidRPr="00E96692">
        <w:rPr>
          <w:rFonts w:asciiTheme="majorHAnsi" w:hAnsiTheme="majorHAnsi" w:cstheme="majorHAnsi"/>
        </w:rPr>
        <w:t>.</w:t>
      </w:r>
    </w:p>
    <w:p w14:paraId="5A0367A5" w14:textId="0D45DD12" w:rsidR="00483854" w:rsidRPr="00A25A5A" w:rsidRDefault="00483854" w:rsidP="00F43304">
      <w:pPr>
        <w:pStyle w:val="NoSpacing"/>
        <w:rPr>
          <w:rFonts w:asciiTheme="majorHAnsi" w:hAnsiTheme="majorHAnsi" w:cstheme="majorHAnsi"/>
        </w:rPr>
      </w:pPr>
      <w:bookmarkStart w:id="11" w:name="_Hlk122348810"/>
      <w:bookmarkEnd w:id="10"/>
    </w:p>
    <w:bookmarkEnd w:id="11"/>
    <w:p w14:paraId="608A7062" w14:textId="09D36F69" w:rsidR="00BC2B07" w:rsidRPr="00A25A5A" w:rsidRDefault="002C7D01" w:rsidP="00BC2B07">
      <w:pPr>
        <w:pStyle w:val="NoSpacing"/>
        <w:rPr>
          <w:rFonts w:asciiTheme="majorHAnsi" w:hAnsiTheme="majorHAnsi" w:cstheme="majorHAnsi"/>
        </w:rPr>
      </w:pPr>
      <w:r w:rsidRPr="00E96692">
        <w:rPr>
          <w:rFonts w:asciiTheme="majorHAnsi" w:hAnsiTheme="majorHAnsi" w:cstheme="majorHAnsi"/>
          <w:b/>
        </w:rPr>
        <w:t>16.</w:t>
      </w:r>
      <w:r w:rsidR="00BC2B07" w:rsidRPr="00A25A5A">
        <w:rPr>
          <w:rFonts w:asciiTheme="majorHAnsi" w:hAnsiTheme="majorHAnsi" w:cstheme="majorHAnsi"/>
          <w:b/>
        </w:rPr>
        <w:t xml:space="preserve">. </w:t>
      </w:r>
      <w:r w:rsidR="00D12A96" w:rsidRPr="00A25A5A">
        <w:rPr>
          <w:rFonts w:asciiTheme="majorHAnsi" w:hAnsiTheme="majorHAnsi" w:cstheme="majorHAnsi"/>
          <w:b/>
        </w:rPr>
        <w:t xml:space="preserve">Will you </w:t>
      </w:r>
      <w:r w:rsidR="0097645E" w:rsidRPr="00A25A5A">
        <w:rPr>
          <w:rFonts w:asciiTheme="majorHAnsi" w:hAnsiTheme="majorHAnsi" w:cstheme="majorHAnsi"/>
          <w:b/>
        </w:rPr>
        <w:t>conduct</w:t>
      </w:r>
      <w:r w:rsidR="00D12A96" w:rsidRPr="00A25A5A">
        <w:rPr>
          <w:rFonts w:asciiTheme="majorHAnsi" w:hAnsiTheme="majorHAnsi" w:cstheme="majorHAnsi"/>
          <w:b/>
        </w:rPr>
        <w:t xml:space="preserve"> environmental sampling</w:t>
      </w:r>
      <w:r w:rsidR="0097645E" w:rsidRPr="00A25A5A">
        <w:rPr>
          <w:rFonts w:asciiTheme="majorHAnsi" w:hAnsiTheme="majorHAnsi" w:cstheme="majorHAnsi"/>
          <w:b/>
        </w:rPr>
        <w:t xml:space="preserve"> or monitoring</w:t>
      </w:r>
      <w:r w:rsidR="00483854" w:rsidRPr="00A25A5A">
        <w:rPr>
          <w:rFonts w:asciiTheme="majorHAnsi" w:hAnsiTheme="majorHAnsi" w:cstheme="majorHAnsi"/>
          <w:b/>
        </w:rPr>
        <w:t>?</w:t>
      </w:r>
      <w:r w:rsidR="00D12A96" w:rsidRPr="00A25A5A">
        <w:rPr>
          <w:rFonts w:asciiTheme="majorHAnsi" w:hAnsiTheme="majorHAnsi" w:cstheme="majorHAnsi"/>
          <w:b/>
        </w:rPr>
        <w:t xml:space="preserve"> </w:t>
      </w:r>
    </w:p>
    <w:p w14:paraId="1BA4360B" w14:textId="77777777" w:rsidR="00D37815" w:rsidRPr="00A25A5A" w:rsidRDefault="00D37815" w:rsidP="00BC2B07">
      <w:pPr>
        <w:pStyle w:val="NoSpacing"/>
        <w:rPr>
          <w:rFonts w:asciiTheme="majorHAnsi" w:hAnsiTheme="majorHAnsi" w:cstheme="majorHAnsi"/>
        </w:rPr>
      </w:pPr>
    </w:p>
    <w:p w14:paraId="1066528A" w14:textId="58FEA948" w:rsidR="00483854" w:rsidRPr="00A25A5A" w:rsidRDefault="00483854" w:rsidP="00483854">
      <w:pPr>
        <w:pStyle w:val="NoSpacing"/>
        <w:rPr>
          <w:rFonts w:asciiTheme="majorHAnsi" w:hAnsiTheme="majorHAnsi" w:cstheme="majorHAnsi"/>
        </w:rPr>
      </w:pPr>
      <w:r w:rsidRPr="00A25A5A">
        <w:rPr>
          <w:rFonts w:asciiTheme="majorHAnsi" w:hAnsiTheme="majorHAnsi" w:cstheme="majorHAnsi"/>
        </w:rPr>
        <w:tab/>
      </w:r>
      <w:sdt>
        <w:sdtPr>
          <w:rPr>
            <w:rFonts w:asciiTheme="majorHAnsi" w:hAnsiTheme="majorHAnsi" w:cstheme="majorHAnsi"/>
          </w:rPr>
          <w:id w:val="-65037243"/>
          <w14:checkbox>
            <w14:checked w14:val="0"/>
            <w14:checkedState w14:val="2612" w14:font="MS Gothic"/>
            <w14:uncheckedState w14:val="2610" w14:font="MS Gothic"/>
          </w14:checkbox>
        </w:sdtPr>
        <w:sdtContent>
          <w:r w:rsidR="001E1F08">
            <w:rPr>
              <w:rFonts w:ascii="MS Gothic" w:eastAsia="MS Gothic" w:hAnsi="MS Gothic" w:cstheme="majorHAnsi" w:hint="eastAsia"/>
            </w:rPr>
            <w:t>☐</w:t>
          </w:r>
        </w:sdtContent>
      </w:sdt>
      <w:r w:rsidR="00692909" w:rsidRPr="00A25A5A">
        <w:rPr>
          <w:rFonts w:asciiTheme="majorHAnsi" w:hAnsiTheme="majorHAnsi" w:cstheme="majorHAnsi"/>
        </w:rPr>
        <w:t xml:space="preserve"> </w:t>
      </w:r>
      <w:r w:rsidRPr="00A25A5A">
        <w:rPr>
          <w:rFonts w:asciiTheme="majorHAnsi" w:hAnsiTheme="majorHAnsi" w:cstheme="majorHAnsi"/>
        </w:rPr>
        <w:t>Yes</w:t>
      </w:r>
      <w:r w:rsidR="0097645E" w:rsidRPr="00A25A5A">
        <w:rPr>
          <w:rFonts w:asciiTheme="majorHAnsi" w:hAnsiTheme="majorHAnsi" w:cstheme="majorHAnsi"/>
        </w:rPr>
        <w:t>, please describe:</w:t>
      </w:r>
      <w:r w:rsidRPr="00A25A5A">
        <w:rPr>
          <w:rFonts w:asciiTheme="majorHAnsi" w:hAnsiTheme="majorHAnsi" w:cstheme="majorHAnsi"/>
        </w:rPr>
        <w:t xml:space="preserve">  </w:t>
      </w:r>
    </w:p>
    <w:p w14:paraId="7ED0F82B" w14:textId="133C1AF2" w:rsidR="00483854" w:rsidRPr="00A25A5A" w:rsidRDefault="00483854" w:rsidP="00483854">
      <w:pPr>
        <w:pStyle w:val="NoSpacing"/>
        <w:rPr>
          <w:rFonts w:asciiTheme="majorHAnsi" w:hAnsiTheme="majorHAnsi" w:cstheme="majorHAnsi"/>
        </w:rPr>
      </w:pPr>
      <w:r w:rsidRPr="00A25A5A">
        <w:rPr>
          <w:rFonts w:asciiTheme="majorHAnsi" w:hAnsiTheme="majorHAnsi" w:cstheme="majorHAnsi"/>
        </w:rPr>
        <w:t xml:space="preserve">             </w:t>
      </w:r>
    </w:p>
    <w:p w14:paraId="719CD324" w14:textId="30660EC4" w:rsidR="006F494F" w:rsidRPr="00A25A5A" w:rsidRDefault="0097645E" w:rsidP="00A25A5A">
      <w:pPr>
        <w:pStyle w:val="NoSpacing"/>
        <w:ind w:left="720"/>
        <w:rPr>
          <w:rFonts w:asciiTheme="majorHAnsi" w:hAnsiTheme="majorHAnsi" w:cstheme="majorHAnsi"/>
          <w:b/>
        </w:rPr>
      </w:pPr>
      <w:r w:rsidRPr="00A25A5A">
        <w:rPr>
          <w:rFonts w:asciiTheme="majorHAnsi" w:hAnsiTheme="majorHAnsi" w:cstheme="majorHAnsi"/>
        </w:rPr>
        <w:t>P</w:t>
      </w:r>
      <w:r w:rsidR="00483854" w:rsidRPr="00A25A5A">
        <w:rPr>
          <w:rFonts w:asciiTheme="majorHAnsi" w:hAnsiTheme="majorHAnsi" w:cstheme="majorHAnsi"/>
        </w:rPr>
        <w:t>lease attach a full schematic of device(s)</w:t>
      </w:r>
      <w:r w:rsidR="00BF3883" w:rsidRPr="00A25A5A">
        <w:rPr>
          <w:rFonts w:asciiTheme="majorHAnsi" w:hAnsiTheme="majorHAnsi" w:cstheme="majorHAnsi"/>
        </w:rPr>
        <w:t>, if any,</w:t>
      </w:r>
      <w:r w:rsidR="00483854" w:rsidRPr="00A25A5A">
        <w:rPr>
          <w:rFonts w:asciiTheme="majorHAnsi" w:hAnsiTheme="majorHAnsi" w:cstheme="majorHAnsi"/>
        </w:rPr>
        <w:t xml:space="preserve"> </w:t>
      </w:r>
      <w:r w:rsidR="00BF3883" w:rsidRPr="00A25A5A">
        <w:rPr>
          <w:rFonts w:asciiTheme="majorHAnsi" w:hAnsiTheme="majorHAnsi" w:cstheme="majorHAnsi"/>
        </w:rPr>
        <w:t xml:space="preserve">which you would like to deploy in the landscape </w:t>
      </w:r>
      <w:r w:rsidR="00483854" w:rsidRPr="00A25A5A">
        <w:rPr>
          <w:rFonts w:asciiTheme="majorHAnsi" w:hAnsiTheme="majorHAnsi" w:cstheme="majorHAnsi"/>
        </w:rPr>
        <w:t>to this proposal:</w:t>
      </w:r>
    </w:p>
    <w:p w14:paraId="3BFD52C3" w14:textId="77777777" w:rsidR="006F494F" w:rsidRPr="00A25A5A" w:rsidRDefault="006F494F" w:rsidP="00BC2B07">
      <w:pPr>
        <w:pStyle w:val="NoSpacing"/>
        <w:rPr>
          <w:rFonts w:asciiTheme="majorHAnsi" w:hAnsiTheme="majorHAnsi" w:cstheme="majorHAnsi"/>
          <w:b/>
        </w:rPr>
      </w:pPr>
    </w:p>
    <w:p w14:paraId="443C8039" w14:textId="3CF3F0A6" w:rsidR="00BC2B07" w:rsidRPr="00A25A5A" w:rsidRDefault="00796E02" w:rsidP="00BC2B07">
      <w:pPr>
        <w:pStyle w:val="NoSpacing"/>
        <w:rPr>
          <w:rFonts w:asciiTheme="majorHAnsi" w:hAnsiTheme="majorHAnsi" w:cstheme="majorHAnsi"/>
        </w:rPr>
      </w:pPr>
      <w:r w:rsidRPr="00A25A5A">
        <w:rPr>
          <w:rFonts w:asciiTheme="majorHAnsi" w:hAnsiTheme="majorHAnsi" w:cstheme="majorHAnsi"/>
          <w:b/>
        </w:rPr>
        <w:t>1</w:t>
      </w:r>
      <w:r w:rsidR="00820A90" w:rsidRPr="00E96692">
        <w:rPr>
          <w:rFonts w:asciiTheme="majorHAnsi" w:hAnsiTheme="majorHAnsi" w:cstheme="majorHAnsi"/>
          <w:b/>
        </w:rPr>
        <w:t>7</w:t>
      </w:r>
      <w:r w:rsidR="00BC2B07" w:rsidRPr="00A25A5A">
        <w:rPr>
          <w:rFonts w:asciiTheme="majorHAnsi" w:hAnsiTheme="majorHAnsi" w:cstheme="majorHAnsi"/>
          <w:b/>
        </w:rPr>
        <w:t xml:space="preserve">. </w:t>
      </w:r>
      <w:r w:rsidR="00D12A96" w:rsidRPr="00A25A5A">
        <w:rPr>
          <w:rFonts w:asciiTheme="majorHAnsi" w:hAnsiTheme="majorHAnsi" w:cstheme="majorHAnsi"/>
          <w:b/>
        </w:rPr>
        <w:t>Will you require landscape areas/plants to be managed in a particular way</w:t>
      </w:r>
      <w:r w:rsidR="0097645E" w:rsidRPr="00A25A5A">
        <w:rPr>
          <w:rFonts w:asciiTheme="majorHAnsi" w:hAnsiTheme="majorHAnsi" w:cstheme="majorHAnsi"/>
          <w:b/>
        </w:rPr>
        <w:t xml:space="preserve">? </w:t>
      </w:r>
      <w:r w:rsidR="00944DA0" w:rsidRPr="00A25A5A">
        <w:rPr>
          <w:rFonts w:asciiTheme="majorHAnsi" w:hAnsiTheme="majorHAnsi" w:cstheme="majorHAnsi"/>
        </w:rPr>
        <w:t xml:space="preserve">Please know that horticultural and landscape needs and requirements determine whether a request is fulfilled. </w:t>
      </w:r>
    </w:p>
    <w:p w14:paraId="64065D54" w14:textId="77777777" w:rsidR="00D37815" w:rsidRPr="00A25A5A" w:rsidRDefault="00D37815" w:rsidP="00BC2B07">
      <w:pPr>
        <w:pStyle w:val="NoSpacing"/>
        <w:rPr>
          <w:rFonts w:asciiTheme="majorHAnsi" w:hAnsiTheme="majorHAnsi" w:cstheme="majorHAnsi"/>
        </w:rPr>
      </w:pPr>
    </w:p>
    <w:p w14:paraId="627D4686" w14:textId="50373DBB" w:rsidR="00BF3883" w:rsidRPr="00A25A5A" w:rsidRDefault="00BF3883" w:rsidP="00BF3883">
      <w:pPr>
        <w:pStyle w:val="NoSpacing"/>
        <w:rPr>
          <w:rFonts w:asciiTheme="majorHAnsi" w:hAnsiTheme="majorHAnsi" w:cstheme="majorHAnsi"/>
        </w:rPr>
      </w:pPr>
      <w:r w:rsidRPr="00A25A5A">
        <w:rPr>
          <w:rFonts w:asciiTheme="majorHAnsi" w:hAnsiTheme="majorHAnsi" w:cstheme="majorHAnsi"/>
        </w:rPr>
        <w:tab/>
      </w:r>
      <w:sdt>
        <w:sdtPr>
          <w:rPr>
            <w:rFonts w:asciiTheme="majorHAnsi" w:hAnsiTheme="majorHAnsi" w:cstheme="majorHAnsi"/>
          </w:rPr>
          <w:id w:val="2141151423"/>
          <w14:checkbox>
            <w14:checked w14:val="0"/>
            <w14:checkedState w14:val="2612" w14:font="MS Gothic"/>
            <w14:uncheckedState w14:val="2610" w14:font="MS Gothic"/>
          </w14:checkbox>
        </w:sdtPr>
        <w:sdtContent>
          <w:r w:rsidR="00EB6DD2" w:rsidRPr="00E96692">
            <w:rPr>
              <w:rFonts w:ascii="Segoe UI Symbol" w:eastAsia="MS Gothic" w:hAnsi="Segoe UI Symbol" w:cs="Segoe UI Symbol"/>
            </w:rPr>
            <w:t>☐</w:t>
          </w:r>
        </w:sdtContent>
      </w:sdt>
      <w:r w:rsidR="00692909" w:rsidRPr="00A25A5A">
        <w:rPr>
          <w:rFonts w:asciiTheme="majorHAnsi" w:hAnsiTheme="majorHAnsi" w:cstheme="majorHAnsi"/>
        </w:rPr>
        <w:t xml:space="preserve"> </w:t>
      </w:r>
      <w:r w:rsidRPr="00A25A5A">
        <w:rPr>
          <w:rFonts w:asciiTheme="majorHAnsi" w:hAnsiTheme="majorHAnsi" w:cstheme="majorHAnsi"/>
        </w:rPr>
        <w:t>Yes, please describe:</w:t>
      </w:r>
    </w:p>
    <w:p w14:paraId="51132633" w14:textId="2C3BD8C2" w:rsidR="00A96746" w:rsidRPr="00A25A5A" w:rsidRDefault="00BF3883" w:rsidP="00BC2B07">
      <w:pPr>
        <w:pStyle w:val="NoSpacing"/>
        <w:rPr>
          <w:rFonts w:asciiTheme="majorHAnsi" w:hAnsiTheme="majorHAnsi" w:cstheme="majorHAnsi"/>
        </w:rPr>
      </w:pPr>
      <w:r w:rsidRPr="00A25A5A">
        <w:rPr>
          <w:rFonts w:asciiTheme="majorHAnsi" w:hAnsiTheme="majorHAnsi" w:cstheme="majorHAnsi"/>
        </w:rPr>
        <w:tab/>
      </w:r>
    </w:p>
    <w:p w14:paraId="3A1D259F" w14:textId="3F5A98EE" w:rsidR="00BF3883" w:rsidRPr="00A25A5A" w:rsidRDefault="00820A90" w:rsidP="00BC2B07">
      <w:pPr>
        <w:pStyle w:val="NoSpacing"/>
        <w:rPr>
          <w:rFonts w:asciiTheme="majorHAnsi" w:hAnsiTheme="majorHAnsi" w:cstheme="majorHAnsi"/>
          <w:b/>
        </w:rPr>
      </w:pPr>
      <w:r w:rsidRPr="00E96692">
        <w:rPr>
          <w:rFonts w:asciiTheme="majorHAnsi" w:hAnsiTheme="majorHAnsi" w:cstheme="majorHAnsi"/>
          <w:b/>
        </w:rPr>
        <w:t>18</w:t>
      </w:r>
      <w:r w:rsidR="00BC2B07" w:rsidRPr="00A25A5A">
        <w:rPr>
          <w:rFonts w:asciiTheme="majorHAnsi" w:hAnsiTheme="majorHAnsi" w:cstheme="majorHAnsi"/>
          <w:b/>
        </w:rPr>
        <w:t>. Will you require specialized assistance from Arboretum staff or access to equipment</w:t>
      </w:r>
      <w:r w:rsidR="00DD254B" w:rsidRPr="00A25A5A">
        <w:rPr>
          <w:rFonts w:asciiTheme="majorHAnsi" w:hAnsiTheme="majorHAnsi" w:cstheme="majorHAnsi"/>
          <w:b/>
        </w:rPr>
        <w:t xml:space="preserve">? </w:t>
      </w:r>
    </w:p>
    <w:p w14:paraId="5BE4D81C" w14:textId="77777777" w:rsidR="00BF3883" w:rsidRPr="00A25A5A" w:rsidRDefault="00BF3883" w:rsidP="00BC2B07">
      <w:pPr>
        <w:pStyle w:val="NoSpacing"/>
        <w:rPr>
          <w:rFonts w:asciiTheme="majorHAnsi" w:hAnsiTheme="majorHAnsi" w:cstheme="majorHAnsi"/>
          <w:b/>
        </w:rPr>
      </w:pPr>
    </w:p>
    <w:p w14:paraId="57A359A5" w14:textId="0EE023C8" w:rsidR="00BF3883" w:rsidRPr="00A25A5A" w:rsidRDefault="00000000" w:rsidP="00A25A5A">
      <w:pPr>
        <w:pStyle w:val="NoSpacing"/>
        <w:ind w:firstLine="720"/>
        <w:rPr>
          <w:rFonts w:asciiTheme="majorHAnsi" w:hAnsiTheme="majorHAnsi" w:cstheme="majorHAnsi"/>
        </w:rPr>
      </w:pPr>
      <w:sdt>
        <w:sdtPr>
          <w:rPr>
            <w:rFonts w:asciiTheme="majorHAnsi" w:hAnsiTheme="majorHAnsi" w:cstheme="majorHAnsi"/>
          </w:rPr>
          <w:id w:val="-593250982"/>
          <w14:checkbox>
            <w14:checked w14:val="0"/>
            <w14:checkedState w14:val="2612" w14:font="MS Gothic"/>
            <w14:uncheckedState w14:val="2610" w14:font="MS Gothic"/>
          </w14:checkbox>
        </w:sdtPr>
        <w:sdtContent>
          <w:r w:rsidR="00EB6DD2" w:rsidRPr="00E96692">
            <w:rPr>
              <w:rFonts w:ascii="Segoe UI Symbol" w:eastAsia="MS Gothic" w:hAnsi="Segoe UI Symbol" w:cs="Segoe UI Symbol"/>
            </w:rPr>
            <w:t>☐</w:t>
          </w:r>
        </w:sdtContent>
      </w:sdt>
      <w:r w:rsidR="00692909" w:rsidRPr="00A25A5A">
        <w:rPr>
          <w:rFonts w:asciiTheme="majorHAnsi" w:hAnsiTheme="majorHAnsi" w:cstheme="majorHAnsi"/>
        </w:rPr>
        <w:t xml:space="preserve"> </w:t>
      </w:r>
      <w:r w:rsidR="00BF3883" w:rsidRPr="00A25A5A">
        <w:rPr>
          <w:rFonts w:asciiTheme="majorHAnsi" w:hAnsiTheme="majorHAnsi" w:cstheme="majorHAnsi"/>
        </w:rPr>
        <w:t>Yes, please describe:</w:t>
      </w:r>
    </w:p>
    <w:p w14:paraId="082CBBBA" w14:textId="5B37496A" w:rsidR="00D54529" w:rsidRPr="00A25A5A" w:rsidRDefault="00BF3883" w:rsidP="00BC2B07">
      <w:pPr>
        <w:pStyle w:val="NoSpacing"/>
        <w:rPr>
          <w:rFonts w:asciiTheme="majorHAnsi" w:hAnsiTheme="majorHAnsi" w:cstheme="majorHAnsi"/>
        </w:rPr>
      </w:pPr>
      <w:r w:rsidRPr="00A25A5A">
        <w:rPr>
          <w:rFonts w:asciiTheme="majorHAnsi" w:hAnsiTheme="majorHAnsi" w:cstheme="majorHAnsi"/>
        </w:rPr>
        <w:tab/>
      </w:r>
    </w:p>
    <w:p w14:paraId="372A83D8" w14:textId="77777777" w:rsidR="00BC2B07" w:rsidRPr="00A25A5A" w:rsidRDefault="00BC2B07" w:rsidP="00BC2B07">
      <w:pPr>
        <w:pStyle w:val="NoSpacing"/>
        <w:rPr>
          <w:rFonts w:asciiTheme="majorHAnsi" w:hAnsiTheme="majorHAnsi" w:cstheme="majorHAnsi"/>
        </w:rPr>
      </w:pPr>
    </w:p>
    <w:p w14:paraId="4F3BD9C2" w14:textId="52D11BE7" w:rsidR="00BC2B07" w:rsidRPr="00A25A5A" w:rsidRDefault="00820A90" w:rsidP="00BC2B07">
      <w:pPr>
        <w:pStyle w:val="NoSpacing"/>
        <w:rPr>
          <w:rFonts w:asciiTheme="majorHAnsi" w:hAnsiTheme="majorHAnsi" w:cstheme="majorHAnsi"/>
          <w:b/>
        </w:rPr>
      </w:pPr>
      <w:r w:rsidRPr="00E96692">
        <w:rPr>
          <w:rFonts w:asciiTheme="majorHAnsi" w:hAnsiTheme="majorHAnsi" w:cstheme="majorHAnsi"/>
          <w:b/>
        </w:rPr>
        <w:t>1</w:t>
      </w:r>
      <w:r w:rsidR="008E59BF" w:rsidRPr="00E96692">
        <w:rPr>
          <w:rFonts w:asciiTheme="majorHAnsi" w:hAnsiTheme="majorHAnsi" w:cstheme="majorHAnsi"/>
          <w:b/>
        </w:rPr>
        <w:t>9</w:t>
      </w:r>
      <w:r w:rsidR="00BC2B07" w:rsidRPr="00A25A5A">
        <w:rPr>
          <w:rFonts w:asciiTheme="majorHAnsi" w:hAnsiTheme="majorHAnsi" w:cstheme="majorHAnsi"/>
          <w:b/>
        </w:rPr>
        <w:t xml:space="preserve">. Can any products of this proposed project </w:t>
      </w:r>
      <w:r w:rsidR="00BD2CFE" w:rsidRPr="00A25A5A">
        <w:rPr>
          <w:rFonts w:asciiTheme="majorHAnsi" w:hAnsiTheme="majorHAnsi" w:cstheme="majorHAnsi"/>
          <w:b/>
        </w:rPr>
        <w:t>result in commercialization</w:t>
      </w:r>
      <w:r w:rsidR="00BC2B07" w:rsidRPr="00A25A5A">
        <w:rPr>
          <w:rFonts w:asciiTheme="majorHAnsi" w:hAnsiTheme="majorHAnsi" w:cstheme="majorHAnsi"/>
          <w:b/>
        </w:rPr>
        <w:t>? Are there any intentions to do so? Please describe.</w:t>
      </w:r>
    </w:p>
    <w:p w14:paraId="461DCF54" w14:textId="77777777" w:rsidR="00BC2B07" w:rsidRDefault="00BC2B07" w:rsidP="00BC2B07">
      <w:pPr>
        <w:rPr>
          <w:rFonts w:asciiTheme="majorHAnsi" w:hAnsiTheme="majorHAnsi" w:cstheme="majorHAnsi"/>
        </w:rPr>
      </w:pPr>
    </w:p>
    <w:p w14:paraId="4DEAFF4E" w14:textId="48F6291C" w:rsidR="00332758" w:rsidRPr="00A25A5A" w:rsidRDefault="00332758" w:rsidP="00BC2B07">
      <w:pPr>
        <w:rPr>
          <w:rFonts w:asciiTheme="majorHAnsi" w:hAnsiTheme="majorHAnsi" w:cstheme="majorHAnsi"/>
        </w:rPr>
      </w:pPr>
      <w:r>
        <w:rPr>
          <w:rFonts w:asciiTheme="majorHAnsi" w:hAnsiTheme="majorHAnsi" w:cstheme="majorHAnsi"/>
        </w:rPr>
        <w:t xml:space="preserve">No. </w:t>
      </w:r>
    </w:p>
    <w:p w14:paraId="00A799EB" w14:textId="77777777" w:rsidR="00BC2B07" w:rsidRPr="00A25A5A" w:rsidRDefault="00BC2B07" w:rsidP="00BC2B07">
      <w:pPr>
        <w:rPr>
          <w:rFonts w:asciiTheme="majorHAnsi" w:hAnsiTheme="majorHAnsi" w:cstheme="majorHAnsi"/>
        </w:rPr>
      </w:pPr>
    </w:p>
    <w:p w14:paraId="38C87C07" w14:textId="77777777" w:rsidR="000F39B5" w:rsidRPr="00A25A5A" w:rsidRDefault="000F39B5">
      <w:pPr>
        <w:rPr>
          <w:rFonts w:asciiTheme="majorHAnsi" w:hAnsiTheme="majorHAnsi" w:cstheme="majorHAnsi"/>
        </w:rPr>
      </w:pPr>
    </w:p>
    <w:sectPr w:rsidR="000F39B5" w:rsidRPr="00A25A5A" w:rsidSect="007561F8">
      <w:headerReference w:type="default"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73EC3" w14:textId="77777777" w:rsidR="00950E3C" w:rsidRDefault="00950E3C">
      <w:pPr>
        <w:spacing w:after="0" w:line="240" w:lineRule="auto"/>
      </w:pPr>
      <w:r>
        <w:separator/>
      </w:r>
    </w:p>
  </w:endnote>
  <w:endnote w:type="continuationSeparator" w:id="0">
    <w:p w14:paraId="5AB49E7D" w14:textId="77777777" w:rsidR="00950E3C" w:rsidRDefault="00950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A1F3E" w14:textId="77777777" w:rsidR="00FC2F81" w:rsidRPr="00BA601E" w:rsidRDefault="00BC2B07" w:rsidP="00CF2D6E">
    <w:pPr>
      <w:pStyle w:val="Header"/>
      <w:ind w:left="6660" w:hanging="6750"/>
      <w:rPr>
        <w:rFonts w:ascii="Garamond" w:hAnsi="Garamond"/>
        <w:sz w:val="18"/>
      </w:rPr>
    </w:pPr>
    <w:r w:rsidRPr="00BA601E">
      <w:rPr>
        <w:rFonts w:ascii="Garamond" w:hAnsi="Garamond"/>
        <w:sz w:val="18"/>
      </w:rPr>
      <w:t xml:space="preserve">Project number:  </w:t>
    </w:r>
    <w:r>
      <w:rPr>
        <w:rFonts w:ascii="Garamond" w:hAnsi="Garamond"/>
        <w:sz w:val="18"/>
      </w:rPr>
      <w:fldChar w:fldCharType="begin"/>
    </w:r>
    <w:r>
      <w:rPr>
        <w:rFonts w:ascii="Garamond" w:hAnsi="Garamond"/>
        <w:sz w:val="18"/>
      </w:rPr>
      <w:instrText xml:space="preserve"> MERGEFIELD Project_Number </w:instrText>
    </w:r>
    <w:r>
      <w:rPr>
        <w:rFonts w:ascii="Garamond" w:hAnsi="Garamond"/>
        <w:sz w:val="18"/>
      </w:rPr>
      <w:fldChar w:fldCharType="separate"/>
    </w:r>
    <w:r>
      <w:rPr>
        <w:rFonts w:ascii="Garamond" w:hAnsi="Garamond"/>
        <w:noProof/>
        <w:sz w:val="18"/>
      </w:rPr>
      <w:t>«Project_Number»</w:t>
    </w:r>
    <w:r>
      <w:rPr>
        <w:rFonts w:ascii="Garamond" w:hAnsi="Garamond"/>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84235" w14:textId="12CA7BC6" w:rsidR="00FC2F81" w:rsidRPr="00BA601E" w:rsidRDefault="00BC2B07" w:rsidP="00CF2D6E">
    <w:pPr>
      <w:pStyle w:val="Header"/>
      <w:ind w:left="6660" w:hanging="6750"/>
      <w:rPr>
        <w:rFonts w:ascii="Garamond" w:hAnsi="Garamond"/>
        <w:sz w:val="18"/>
      </w:rPr>
    </w:pPr>
    <w:r>
      <w:rPr>
        <w:sz w:val="12"/>
      </w:rPr>
      <w:t xml:space="preserve">Last modified </w:t>
    </w:r>
    <w:r w:rsidR="008A086B">
      <w:rPr>
        <w:sz w:val="12"/>
      </w:rPr>
      <w:t>11 March 2015</w:t>
    </w:r>
    <w:r>
      <w:rPr>
        <w:sz w:val="12"/>
      </w:rPr>
      <w:tab/>
    </w:r>
  </w:p>
  <w:p w14:paraId="66B0BEDF" w14:textId="77777777" w:rsidR="00FC2F81" w:rsidRPr="007561F8" w:rsidRDefault="00FC2F81">
    <w:pPr>
      <w:pStyle w:val="Footer"/>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9BBAA" w14:textId="77777777" w:rsidR="00950E3C" w:rsidRDefault="00950E3C">
      <w:pPr>
        <w:spacing w:after="0" w:line="240" w:lineRule="auto"/>
      </w:pPr>
      <w:r>
        <w:separator/>
      </w:r>
    </w:p>
  </w:footnote>
  <w:footnote w:type="continuationSeparator" w:id="0">
    <w:p w14:paraId="432ADA6B" w14:textId="77777777" w:rsidR="00950E3C" w:rsidRDefault="00950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F4ED1" w14:textId="77777777" w:rsidR="00FC2F81" w:rsidRDefault="00FC2F81">
    <w:pPr>
      <w:pStyle w:val="Header"/>
    </w:pPr>
  </w:p>
  <w:p w14:paraId="466F5901" w14:textId="77777777" w:rsidR="00FC2F81" w:rsidRDefault="00FC2F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7059A" w14:textId="04A66F91" w:rsidR="00C0583F" w:rsidRPr="00C0583F" w:rsidRDefault="00C0583F" w:rsidP="00C0583F">
    <w:pPr>
      <w:pStyle w:val="Header"/>
      <w:ind w:left="6660"/>
      <w:jc w:val="center"/>
      <w:rPr>
        <w:sz w:val="18"/>
        <w:szCs w:val="18"/>
      </w:rPr>
    </w:pPr>
    <w:r w:rsidRPr="00C0583F">
      <w:rPr>
        <w:sz w:val="18"/>
        <w:szCs w:val="18"/>
      </w:rPr>
      <w:t>Project number:       -</w:t>
    </w:r>
  </w:p>
  <w:p w14:paraId="13CCDA6F" w14:textId="22CFFD1C" w:rsidR="00FC2F81" w:rsidRPr="00C0583F" w:rsidRDefault="00C0583F" w:rsidP="00C0583F">
    <w:pPr>
      <w:pStyle w:val="Header"/>
      <w:ind w:left="6660"/>
      <w:jc w:val="center"/>
      <w:rPr>
        <w:sz w:val="18"/>
        <w:szCs w:val="18"/>
      </w:rPr>
    </w:pPr>
    <w:r w:rsidRPr="00C0583F">
      <w:rPr>
        <w:sz w:val="18"/>
        <w:szCs w:val="18"/>
      </w:rPr>
      <w:t>(</w:t>
    </w:r>
    <w:r w:rsidR="001F586A" w:rsidRPr="00C0583F">
      <w:rPr>
        <w:sz w:val="18"/>
        <w:szCs w:val="18"/>
      </w:rPr>
      <w:t>For</w:t>
    </w:r>
    <w:r w:rsidRPr="00C0583F">
      <w:rPr>
        <w:sz w:val="18"/>
        <w:szCs w:val="18"/>
      </w:rPr>
      <w:t xml:space="preserve"> office use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44210"/>
    <w:multiLevelType w:val="hybridMultilevel"/>
    <w:tmpl w:val="69369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F6821"/>
    <w:multiLevelType w:val="hybridMultilevel"/>
    <w:tmpl w:val="3520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AA16D9"/>
    <w:multiLevelType w:val="hybridMultilevel"/>
    <w:tmpl w:val="5B600E52"/>
    <w:lvl w:ilvl="0" w:tplc="0409000F">
      <w:start w:val="1"/>
      <w:numFmt w:val="decimal"/>
      <w:lvlText w:val="%1."/>
      <w:lvlJc w:val="left"/>
      <w:pPr>
        <w:ind w:left="1275" w:hanging="360"/>
      </w:p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num w:numId="1" w16cid:durableId="1926767327">
    <w:abstractNumId w:val="2"/>
  </w:num>
  <w:num w:numId="2" w16cid:durableId="1956672400">
    <w:abstractNumId w:val="1"/>
  </w:num>
  <w:num w:numId="3" w16cid:durableId="8287147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uleau-Desrochers, Christophe">
    <w15:presenceInfo w15:providerId="AD" w15:userId="S::kb991904@ens.uqam.ca::314d6d37-63ce-44ec-9435-5302ec774d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B07"/>
    <w:rsid w:val="000131FD"/>
    <w:rsid w:val="00016516"/>
    <w:rsid w:val="000165C1"/>
    <w:rsid w:val="00022407"/>
    <w:rsid w:val="00024605"/>
    <w:rsid w:val="00032631"/>
    <w:rsid w:val="0004587F"/>
    <w:rsid w:val="00046DC1"/>
    <w:rsid w:val="00056164"/>
    <w:rsid w:val="00060081"/>
    <w:rsid w:val="00090404"/>
    <w:rsid w:val="000A5A8B"/>
    <w:rsid w:val="000D347E"/>
    <w:rsid w:val="000F39B5"/>
    <w:rsid w:val="001015B3"/>
    <w:rsid w:val="0010346D"/>
    <w:rsid w:val="00103FC4"/>
    <w:rsid w:val="00112ECA"/>
    <w:rsid w:val="001166AF"/>
    <w:rsid w:val="001302F8"/>
    <w:rsid w:val="001419FB"/>
    <w:rsid w:val="00152C3E"/>
    <w:rsid w:val="0017373B"/>
    <w:rsid w:val="00182B7F"/>
    <w:rsid w:val="00182EA0"/>
    <w:rsid w:val="001924DB"/>
    <w:rsid w:val="001A087F"/>
    <w:rsid w:val="001A0FAB"/>
    <w:rsid w:val="001A271E"/>
    <w:rsid w:val="001B39F2"/>
    <w:rsid w:val="001B7824"/>
    <w:rsid w:val="001E1F08"/>
    <w:rsid w:val="001E3F6D"/>
    <w:rsid w:val="001E4712"/>
    <w:rsid w:val="001F586A"/>
    <w:rsid w:val="001F7241"/>
    <w:rsid w:val="00217E03"/>
    <w:rsid w:val="00217F86"/>
    <w:rsid w:val="00221DF3"/>
    <w:rsid w:val="002279BC"/>
    <w:rsid w:val="0023533A"/>
    <w:rsid w:val="002455CB"/>
    <w:rsid w:val="00267C11"/>
    <w:rsid w:val="002A0F0D"/>
    <w:rsid w:val="002C1B40"/>
    <w:rsid w:val="002C54C5"/>
    <w:rsid w:val="002C7D01"/>
    <w:rsid w:val="002D018D"/>
    <w:rsid w:val="002D0BD6"/>
    <w:rsid w:val="002D49F5"/>
    <w:rsid w:val="00306FE1"/>
    <w:rsid w:val="00316976"/>
    <w:rsid w:val="00332758"/>
    <w:rsid w:val="003335BD"/>
    <w:rsid w:val="0034011C"/>
    <w:rsid w:val="00340192"/>
    <w:rsid w:val="00361C6B"/>
    <w:rsid w:val="00381C59"/>
    <w:rsid w:val="003958CB"/>
    <w:rsid w:val="003A462E"/>
    <w:rsid w:val="004074D8"/>
    <w:rsid w:val="00412341"/>
    <w:rsid w:val="0041474F"/>
    <w:rsid w:val="00417174"/>
    <w:rsid w:val="0042169F"/>
    <w:rsid w:val="004237F7"/>
    <w:rsid w:val="00426C16"/>
    <w:rsid w:val="00426E71"/>
    <w:rsid w:val="00427DEB"/>
    <w:rsid w:val="00441BE9"/>
    <w:rsid w:val="00445A0F"/>
    <w:rsid w:val="0045177D"/>
    <w:rsid w:val="004624E8"/>
    <w:rsid w:val="0047054E"/>
    <w:rsid w:val="00481871"/>
    <w:rsid w:val="00483854"/>
    <w:rsid w:val="004A16E6"/>
    <w:rsid w:val="004A1D34"/>
    <w:rsid w:val="004B0770"/>
    <w:rsid w:val="004C42B4"/>
    <w:rsid w:val="004E7798"/>
    <w:rsid w:val="004F4059"/>
    <w:rsid w:val="004F566A"/>
    <w:rsid w:val="004F5868"/>
    <w:rsid w:val="004F6598"/>
    <w:rsid w:val="005042D4"/>
    <w:rsid w:val="00510C2A"/>
    <w:rsid w:val="0052633C"/>
    <w:rsid w:val="005325B4"/>
    <w:rsid w:val="005A6CDF"/>
    <w:rsid w:val="005B4E49"/>
    <w:rsid w:val="005B6398"/>
    <w:rsid w:val="005C3301"/>
    <w:rsid w:val="005D60E3"/>
    <w:rsid w:val="005D6897"/>
    <w:rsid w:val="005E02A7"/>
    <w:rsid w:val="005E5818"/>
    <w:rsid w:val="005E605F"/>
    <w:rsid w:val="006307CD"/>
    <w:rsid w:val="00650BC3"/>
    <w:rsid w:val="006660AB"/>
    <w:rsid w:val="00677C6F"/>
    <w:rsid w:val="00681E39"/>
    <w:rsid w:val="0068236B"/>
    <w:rsid w:val="00692909"/>
    <w:rsid w:val="00692BE1"/>
    <w:rsid w:val="006B29F4"/>
    <w:rsid w:val="006B6FE1"/>
    <w:rsid w:val="006C1BC8"/>
    <w:rsid w:val="006C4998"/>
    <w:rsid w:val="006D58C4"/>
    <w:rsid w:val="006E4F4F"/>
    <w:rsid w:val="006F367D"/>
    <w:rsid w:val="006F494F"/>
    <w:rsid w:val="006F496F"/>
    <w:rsid w:val="006F7C98"/>
    <w:rsid w:val="00711CCF"/>
    <w:rsid w:val="00722097"/>
    <w:rsid w:val="00755444"/>
    <w:rsid w:val="0075715D"/>
    <w:rsid w:val="00777646"/>
    <w:rsid w:val="00796E02"/>
    <w:rsid w:val="00797BE2"/>
    <w:rsid w:val="007C37EB"/>
    <w:rsid w:val="007C76C5"/>
    <w:rsid w:val="007E4213"/>
    <w:rsid w:val="007F6F52"/>
    <w:rsid w:val="00820A90"/>
    <w:rsid w:val="00837F44"/>
    <w:rsid w:val="00840BFA"/>
    <w:rsid w:val="00844A16"/>
    <w:rsid w:val="00855F91"/>
    <w:rsid w:val="008812A5"/>
    <w:rsid w:val="0088142D"/>
    <w:rsid w:val="008A086B"/>
    <w:rsid w:val="008C008C"/>
    <w:rsid w:val="008E59BF"/>
    <w:rsid w:val="008F1676"/>
    <w:rsid w:val="009069DA"/>
    <w:rsid w:val="00912467"/>
    <w:rsid w:val="00916466"/>
    <w:rsid w:val="00921151"/>
    <w:rsid w:val="00931304"/>
    <w:rsid w:val="00931614"/>
    <w:rsid w:val="00944DA0"/>
    <w:rsid w:val="00950E3C"/>
    <w:rsid w:val="009607DA"/>
    <w:rsid w:val="0097645E"/>
    <w:rsid w:val="00981877"/>
    <w:rsid w:val="00987A74"/>
    <w:rsid w:val="0099358E"/>
    <w:rsid w:val="00996ECB"/>
    <w:rsid w:val="009A34AE"/>
    <w:rsid w:val="009D7D41"/>
    <w:rsid w:val="009E4D9A"/>
    <w:rsid w:val="009F1E0E"/>
    <w:rsid w:val="009F2D59"/>
    <w:rsid w:val="00A0762B"/>
    <w:rsid w:val="00A101F0"/>
    <w:rsid w:val="00A25A5A"/>
    <w:rsid w:val="00A35A87"/>
    <w:rsid w:val="00A51197"/>
    <w:rsid w:val="00A718B8"/>
    <w:rsid w:val="00A91275"/>
    <w:rsid w:val="00A96746"/>
    <w:rsid w:val="00A97282"/>
    <w:rsid w:val="00AA6F9D"/>
    <w:rsid w:val="00AA7573"/>
    <w:rsid w:val="00AD22E5"/>
    <w:rsid w:val="00AD7995"/>
    <w:rsid w:val="00AE1E69"/>
    <w:rsid w:val="00AF45C5"/>
    <w:rsid w:val="00B060F7"/>
    <w:rsid w:val="00B32CBB"/>
    <w:rsid w:val="00B44521"/>
    <w:rsid w:val="00B504C1"/>
    <w:rsid w:val="00B5304B"/>
    <w:rsid w:val="00B74080"/>
    <w:rsid w:val="00B77492"/>
    <w:rsid w:val="00B97284"/>
    <w:rsid w:val="00BC08D5"/>
    <w:rsid w:val="00BC2B07"/>
    <w:rsid w:val="00BC5DEE"/>
    <w:rsid w:val="00BD2CFE"/>
    <w:rsid w:val="00BF0EF9"/>
    <w:rsid w:val="00BF1112"/>
    <w:rsid w:val="00BF3883"/>
    <w:rsid w:val="00C04D1B"/>
    <w:rsid w:val="00C0583F"/>
    <w:rsid w:val="00C12E9B"/>
    <w:rsid w:val="00C25171"/>
    <w:rsid w:val="00C25C9E"/>
    <w:rsid w:val="00C26FE8"/>
    <w:rsid w:val="00C62582"/>
    <w:rsid w:val="00C63515"/>
    <w:rsid w:val="00CB04FF"/>
    <w:rsid w:val="00CC6B21"/>
    <w:rsid w:val="00CD3EF1"/>
    <w:rsid w:val="00CE4A10"/>
    <w:rsid w:val="00CE71D3"/>
    <w:rsid w:val="00D029B3"/>
    <w:rsid w:val="00D12A96"/>
    <w:rsid w:val="00D37815"/>
    <w:rsid w:val="00D54529"/>
    <w:rsid w:val="00D565F4"/>
    <w:rsid w:val="00D60CAA"/>
    <w:rsid w:val="00D64BA7"/>
    <w:rsid w:val="00D64F2B"/>
    <w:rsid w:val="00D64F7A"/>
    <w:rsid w:val="00D76D5A"/>
    <w:rsid w:val="00D86018"/>
    <w:rsid w:val="00DA0739"/>
    <w:rsid w:val="00DB10DA"/>
    <w:rsid w:val="00DB3E01"/>
    <w:rsid w:val="00DC38A2"/>
    <w:rsid w:val="00DC6A71"/>
    <w:rsid w:val="00DD254B"/>
    <w:rsid w:val="00DD58E0"/>
    <w:rsid w:val="00DE0EB8"/>
    <w:rsid w:val="00DE0EC9"/>
    <w:rsid w:val="00DF5A5D"/>
    <w:rsid w:val="00E1074D"/>
    <w:rsid w:val="00E233FB"/>
    <w:rsid w:val="00E50A11"/>
    <w:rsid w:val="00E53E9B"/>
    <w:rsid w:val="00E54507"/>
    <w:rsid w:val="00E62CD2"/>
    <w:rsid w:val="00E65DDD"/>
    <w:rsid w:val="00E679F0"/>
    <w:rsid w:val="00E70E7A"/>
    <w:rsid w:val="00E81FD6"/>
    <w:rsid w:val="00E82B31"/>
    <w:rsid w:val="00E82F99"/>
    <w:rsid w:val="00E935DE"/>
    <w:rsid w:val="00E96692"/>
    <w:rsid w:val="00EA5AA4"/>
    <w:rsid w:val="00EB6DD2"/>
    <w:rsid w:val="00EC543C"/>
    <w:rsid w:val="00EC6B55"/>
    <w:rsid w:val="00ED6C0A"/>
    <w:rsid w:val="00EF2ACA"/>
    <w:rsid w:val="00F06591"/>
    <w:rsid w:val="00F10C09"/>
    <w:rsid w:val="00F14621"/>
    <w:rsid w:val="00F21744"/>
    <w:rsid w:val="00F22C3F"/>
    <w:rsid w:val="00F43304"/>
    <w:rsid w:val="00F5760D"/>
    <w:rsid w:val="00F72070"/>
    <w:rsid w:val="00F93598"/>
    <w:rsid w:val="00FA024C"/>
    <w:rsid w:val="00FA27B8"/>
    <w:rsid w:val="00FA61FF"/>
    <w:rsid w:val="00FC1224"/>
    <w:rsid w:val="00FC2F81"/>
    <w:rsid w:val="00FC6AD4"/>
    <w:rsid w:val="00FD7203"/>
    <w:rsid w:val="00FE6DD9"/>
    <w:rsid w:val="00FF0CE6"/>
    <w:rsid w:val="00FF1785"/>
    <w:rsid w:val="00FF3FB8"/>
    <w:rsid w:val="5A63C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31A71"/>
  <w15:docId w15:val="{9B59CEE3-6B71-4183-BBBB-C195D5EAA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B0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B07"/>
    <w:rPr>
      <w:color w:val="0563C1" w:themeColor="hyperlink"/>
      <w:u w:val="single"/>
    </w:rPr>
  </w:style>
  <w:style w:type="paragraph" w:styleId="Header">
    <w:name w:val="header"/>
    <w:basedOn w:val="Normal"/>
    <w:link w:val="HeaderChar"/>
    <w:uiPriority w:val="99"/>
    <w:unhideWhenUsed/>
    <w:rsid w:val="00BC2B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B07"/>
  </w:style>
  <w:style w:type="paragraph" w:styleId="Footer">
    <w:name w:val="footer"/>
    <w:basedOn w:val="Normal"/>
    <w:link w:val="FooterChar"/>
    <w:uiPriority w:val="99"/>
    <w:unhideWhenUsed/>
    <w:rsid w:val="00BC2B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B07"/>
  </w:style>
  <w:style w:type="paragraph" w:styleId="NoSpacing">
    <w:name w:val="No Spacing"/>
    <w:uiPriority w:val="1"/>
    <w:qFormat/>
    <w:rsid w:val="00BC2B07"/>
    <w:pPr>
      <w:spacing w:after="0" w:line="240" w:lineRule="auto"/>
    </w:pPr>
  </w:style>
  <w:style w:type="paragraph" w:styleId="BalloonText">
    <w:name w:val="Balloon Text"/>
    <w:basedOn w:val="Normal"/>
    <w:link w:val="BalloonTextChar"/>
    <w:uiPriority w:val="99"/>
    <w:semiHidden/>
    <w:unhideWhenUsed/>
    <w:rsid w:val="00A101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1F0"/>
    <w:rPr>
      <w:rFonts w:ascii="Tahoma" w:hAnsi="Tahoma" w:cs="Tahoma"/>
      <w:sz w:val="16"/>
      <w:szCs w:val="16"/>
    </w:rPr>
  </w:style>
  <w:style w:type="character" w:styleId="CommentReference">
    <w:name w:val="annotation reference"/>
    <w:basedOn w:val="DefaultParagraphFont"/>
    <w:uiPriority w:val="99"/>
    <w:semiHidden/>
    <w:unhideWhenUsed/>
    <w:rsid w:val="00A101F0"/>
    <w:rPr>
      <w:sz w:val="16"/>
      <w:szCs w:val="16"/>
    </w:rPr>
  </w:style>
  <w:style w:type="paragraph" w:styleId="CommentText">
    <w:name w:val="annotation text"/>
    <w:basedOn w:val="Normal"/>
    <w:link w:val="CommentTextChar"/>
    <w:uiPriority w:val="99"/>
    <w:unhideWhenUsed/>
    <w:rsid w:val="00A101F0"/>
    <w:pPr>
      <w:spacing w:line="240" w:lineRule="auto"/>
    </w:pPr>
    <w:rPr>
      <w:sz w:val="20"/>
      <w:szCs w:val="20"/>
    </w:rPr>
  </w:style>
  <w:style w:type="character" w:customStyle="1" w:styleId="CommentTextChar">
    <w:name w:val="Comment Text Char"/>
    <w:basedOn w:val="DefaultParagraphFont"/>
    <w:link w:val="CommentText"/>
    <w:uiPriority w:val="99"/>
    <w:rsid w:val="00A101F0"/>
    <w:rPr>
      <w:sz w:val="20"/>
      <w:szCs w:val="20"/>
    </w:rPr>
  </w:style>
  <w:style w:type="paragraph" w:styleId="CommentSubject">
    <w:name w:val="annotation subject"/>
    <w:basedOn w:val="CommentText"/>
    <w:next w:val="CommentText"/>
    <w:link w:val="CommentSubjectChar"/>
    <w:uiPriority w:val="99"/>
    <w:semiHidden/>
    <w:unhideWhenUsed/>
    <w:rsid w:val="00A101F0"/>
    <w:rPr>
      <w:b/>
      <w:bCs/>
    </w:rPr>
  </w:style>
  <w:style w:type="character" w:customStyle="1" w:styleId="CommentSubjectChar">
    <w:name w:val="Comment Subject Char"/>
    <w:basedOn w:val="CommentTextChar"/>
    <w:link w:val="CommentSubject"/>
    <w:uiPriority w:val="99"/>
    <w:semiHidden/>
    <w:rsid w:val="00A101F0"/>
    <w:rPr>
      <w:b/>
      <w:bCs/>
      <w:sz w:val="20"/>
      <w:szCs w:val="20"/>
    </w:rPr>
  </w:style>
  <w:style w:type="character" w:styleId="FollowedHyperlink">
    <w:name w:val="FollowedHyperlink"/>
    <w:basedOn w:val="DefaultParagraphFont"/>
    <w:uiPriority w:val="99"/>
    <w:semiHidden/>
    <w:unhideWhenUsed/>
    <w:rsid w:val="00A101F0"/>
    <w:rPr>
      <w:color w:val="954F72" w:themeColor="followedHyperlink"/>
      <w:u w:val="single"/>
    </w:rPr>
  </w:style>
  <w:style w:type="paragraph" w:styleId="Revision">
    <w:name w:val="Revision"/>
    <w:hidden/>
    <w:uiPriority w:val="99"/>
    <w:semiHidden/>
    <w:rsid w:val="00426E71"/>
    <w:pPr>
      <w:spacing w:after="0" w:line="240" w:lineRule="auto"/>
    </w:pPr>
  </w:style>
  <w:style w:type="character" w:styleId="UnresolvedMention">
    <w:name w:val="Unresolved Mention"/>
    <w:basedOn w:val="DefaultParagraphFont"/>
    <w:uiPriority w:val="99"/>
    <w:semiHidden/>
    <w:unhideWhenUsed/>
    <w:rsid w:val="001B7824"/>
    <w:rPr>
      <w:color w:val="605E5C"/>
      <w:shd w:val="clear" w:color="auto" w:fill="E1DFDD"/>
    </w:rPr>
  </w:style>
  <w:style w:type="paragraph" w:styleId="ListParagraph">
    <w:name w:val="List Paragraph"/>
    <w:basedOn w:val="Normal"/>
    <w:uiPriority w:val="34"/>
    <w:qFormat/>
    <w:rsid w:val="00B06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889410">
      <w:bodyDiv w:val="1"/>
      <w:marLeft w:val="0"/>
      <w:marRight w:val="0"/>
      <w:marTop w:val="0"/>
      <w:marBottom w:val="0"/>
      <w:divBdr>
        <w:top w:val="none" w:sz="0" w:space="0" w:color="auto"/>
        <w:left w:val="none" w:sz="0" w:space="0" w:color="auto"/>
        <w:bottom w:val="none" w:sz="0" w:space="0" w:color="auto"/>
        <w:right w:val="none" w:sz="0" w:space="0" w:color="auto"/>
      </w:divBdr>
      <w:divsChild>
        <w:div w:id="13290218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2268234">
              <w:marLeft w:val="0"/>
              <w:marRight w:val="0"/>
              <w:marTop w:val="0"/>
              <w:marBottom w:val="0"/>
              <w:divBdr>
                <w:top w:val="none" w:sz="0" w:space="0" w:color="auto"/>
                <w:left w:val="none" w:sz="0" w:space="0" w:color="auto"/>
                <w:bottom w:val="none" w:sz="0" w:space="0" w:color="auto"/>
                <w:right w:val="none" w:sz="0" w:space="0" w:color="auto"/>
              </w:divBdr>
              <w:divsChild>
                <w:div w:id="10639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86254">
      <w:bodyDiv w:val="1"/>
      <w:marLeft w:val="0"/>
      <w:marRight w:val="0"/>
      <w:marTop w:val="0"/>
      <w:marBottom w:val="0"/>
      <w:divBdr>
        <w:top w:val="none" w:sz="0" w:space="0" w:color="auto"/>
        <w:left w:val="none" w:sz="0" w:space="0" w:color="auto"/>
        <w:bottom w:val="none" w:sz="0" w:space="0" w:color="auto"/>
        <w:right w:val="none" w:sz="0" w:space="0" w:color="auto"/>
      </w:divBdr>
    </w:div>
    <w:div w:id="1198352093">
      <w:bodyDiv w:val="1"/>
      <w:marLeft w:val="0"/>
      <w:marRight w:val="0"/>
      <w:marTop w:val="0"/>
      <w:marBottom w:val="0"/>
      <w:divBdr>
        <w:top w:val="none" w:sz="0" w:space="0" w:color="auto"/>
        <w:left w:val="none" w:sz="0" w:space="0" w:color="auto"/>
        <w:bottom w:val="none" w:sz="0" w:space="0" w:color="auto"/>
        <w:right w:val="none" w:sz="0" w:space="0" w:color="auto"/>
      </w:divBdr>
      <w:divsChild>
        <w:div w:id="3558924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612730">
              <w:marLeft w:val="0"/>
              <w:marRight w:val="0"/>
              <w:marTop w:val="0"/>
              <w:marBottom w:val="0"/>
              <w:divBdr>
                <w:top w:val="none" w:sz="0" w:space="0" w:color="auto"/>
                <w:left w:val="none" w:sz="0" w:space="0" w:color="auto"/>
                <w:bottom w:val="none" w:sz="0" w:space="0" w:color="auto"/>
                <w:right w:val="none" w:sz="0" w:space="0" w:color="auto"/>
              </w:divBdr>
              <w:divsChild>
                <w:div w:id="11039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boretum.harvard.edu" TargetMode="External"/><Relationship Id="rId13" Type="http://schemas.openxmlformats.org/officeDocument/2006/relationships/hyperlink" Target="mailto:kathryn_richardson@harvard.edu" TargetMode="External"/><Relationship Id="rId18" Type="http://schemas.openxmlformats.org/officeDocument/2006/relationships/hyperlink" Target="http://arboretum.harvard.edu/explorer/"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michael_dosmann@harvard.edu" TargetMode="External"/><Relationship Id="rId17" Type="http://schemas.openxmlformats.org/officeDocument/2006/relationships/hyperlink" Target="https://arboretum.harvard.edu/plant-search/"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umblr.com/temporalecology/765354938781040641/tree-ring-analysis-is-ongoing?source=shar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harvardforest1.fas.harvard.edu/publications/pdfs/Chamberlain_CCE_2023.pdf"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rboretum.harvard.edu" TargetMode="External"/><Relationship Id="rId14" Type="http://schemas.openxmlformats.org/officeDocument/2006/relationships/hyperlink" Target="https://bsapubs.onlinelibrary.wiley.com/doi/full/10.1002/ajb2.1174"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4FA55-A2AF-4E8F-B57E-AAF556B4A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Faye Rosin</dc:creator>
  <cp:keywords/>
  <dc:description/>
  <cp:lastModifiedBy>Rouleau-Desrochers, Christophe</cp:lastModifiedBy>
  <cp:revision>9</cp:revision>
  <dcterms:created xsi:type="dcterms:W3CDTF">2024-11-08T13:12:00Z</dcterms:created>
  <dcterms:modified xsi:type="dcterms:W3CDTF">2024-11-18T19:56:00Z</dcterms:modified>
</cp:coreProperties>
</file>